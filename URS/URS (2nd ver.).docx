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right="-702.9921259842507"/>
        <w:jc w:val="center"/>
        <w:rPr/>
      </w:pPr>
      <w:bookmarkStart w:colFirst="0" w:colLast="0" w:name="_sp2wy77a4wvm" w:id="0"/>
      <w:bookmarkEnd w:id="0"/>
      <w:r w:rsidDel="00000000" w:rsidR="00000000" w:rsidRPr="00000000">
        <w:rPr>
          <w:rFonts w:ascii="Courier New" w:cs="Courier New" w:eastAsia="Courier New" w:hAnsi="Courier New"/>
          <w:b w:val="1"/>
          <w:color w:val="e15300"/>
          <w:sz w:val="52"/>
          <w:szCs w:val="52"/>
          <w:rtl w:val="0"/>
        </w:rPr>
        <w:t xml:space="preserve">URS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5291138" cy="1885950"/>
            <wp:effectExtent b="0" l="0" r="0" t="0"/>
            <wp:docPr id="4"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291138"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Location: </w:t>
      </w:r>
    </w:p>
    <w:p w:rsidR="00000000" w:rsidDel="00000000" w:rsidP="00000000" w:rsidRDefault="00000000" w:rsidRPr="00000000" w14:paraId="0000001C">
      <w:pPr>
        <w:rPr/>
      </w:pPr>
      <w:r w:rsidDel="00000000" w:rsidR="00000000" w:rsidRPr="00000000">
        <w:rPr>
          <w:rtl w:val="0"/>
        </w:rPr>
        <w:t xml:space="preserve">Members: Kwangjin Lee, Evaldas Drasutis, Emilian Alexandru, Florin Deleanu</w:t>
      </w:r>
    </w:p>
    <w:p w:rsidR="00000000" w:rsidDel="00000000" w:rsidP="00000000" w:rsidRDefault="00000000" w:rsidRPr="00000000" w14:paraId="0000001D">
      <w:pPr>
        <w:rPr/>
      </w:pPr>
      <w:r w:rsidDel="00000000" w:rsidR="00000000" w:rsidRPr="00000000">
        <w:rPr>
          <w:rtl w:val="0"/>
        </w:rPr>
        <w:t xml:space="preserve">Tutor: Stan S. van Hartingsveldt</w:t>
      </w:r>
    </w:p>
    <w:p w:rsidR="00000000" w:rsidDel="00000000" w:rsidP="00000000" w:rsidRDefault="00000000" w:rsidRPr="00000000" w14:paraId="0000001E">
      <w:pPr>
        <w:rPr/>
      </w:pPr>
      <w:r w:rsidDel="00000000" w:rsidR="00000000" w:rsidRPr="00000000">
        <w:rPr>
          <w:rtl w:val="0"/>
        </w:rPr>
        <w:t xml:space="preserve">Date: 03/09/2020</w:t>
      </w:r>
    </w:p>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jc w:val="center"/>
        <w:rPr>
          <w:sz w:val="36"/>
          <w:szCs w:val="36"/>
        </w:rPr>
      </w:pPr>
      <w:r w:rsidDel="00000000" w:rsidR="00000000" w:rsidRPr="00000000">
        <w:rPr>
          <w:sz w:val="36"/>
          <w:szCs w:val="36"/>
          <w:rtl w:val="0"/>
        </w:rPr>
        <w:t xml:space="preserve">Table of Contents:</w:t>
      </w:r>
    </w:p>
    <w:p w:rsidR="00000000" w:rsidDel="00000000" w:rsidP="00000000" w:rsidRDefault="00000000" w:rsidRPr="00000000" w14:paraId="00000021">
      <w:pPr>
        <w:rPr/>
      </w:pPr>
      <w:r w:rsidDel="00000000" w:rsidR="00000000" w:rsidRPr="00000000">
        <w:rPr>
          <w:rtl w:val="0"/>
        </w:rPr>
        <w:tab/>
      </w:r>
    </w:p>
    <w:p w:rsidR="00000000" w:rsidDel="00000000" w:rsidP="00000000" w:rsidRDefault="00000000" w:rsidRPr="00000000" w14:paraId="00000022">
      <w:pPr>
        <w:numPr>
          <w:ilvl w:val="0"/>
          <w:numId w:val="13"/>
        </w:numPr>
        <w:ind w:left="720" w:hanging="360"/>
        <w:rPr>
          <w:u w:val="none"/>
        </w:rPr>
      </w:pPr>
      <w:r w:rsidDel="00000000" w:rsidR="00000000" w:rsidRPr="00000000">
        <w:rPr>
          <w:rtl w:val="0"/>
        </w:rPr>
        <w:t xml:space="preserve">Title page</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numPr>
          <w:ilvl w:val="0"/>
          <w:numId w:val="13"/>
        </w:numPr>
        <w:ind w:left="720" w:hanging="360"/>
        <w:rPr>
          <w:u w:val="none"/>
        </w:rPr>
      </w:pPr>
      <w:r w:rsidDel="00000000" w:rsidR="00000000" w:rsidRPr="00000000">
        <w:rPr>
          <w:rtl w:val="0"/>
        </w:rPr>
        <w:t xml:space="preserve">Agreements with client</w:t>
      </w:r>
    </w:p>
    <w:p w:rsidR="00000000" w:rsidDel="00000000" w:rsidP="00000000" w:rsidRDefault="00000000" w:rsidRPr="00000000" w14:paraId="00000025">
      <w:pPr>
        <w:ind w:left="1440" w:firstLine="0"/>
        <w:rPr/>
      </w:pPr>
      <w:r w:rsidDel="00000000" w:rsidR="00000000" w:rsidRPr="00000000">
        <w:rPr>
          <w:rtl w:val="0"/>
        </w:rPr>
      </w:r>
    </w:p>
    <w:p w:rsidR="00000000" w:rsidDel="00000000" w:rsidP="00000000" w:rsidRDefault="00000000" w:rsidRPr="00000000" w14:paraId="00000026">
      <w:pPr>
        <w:numPr>
          <w:ilvl w:val="0"/>
          <w:numId w:val="13"/>
        </w:numPr>
        <w:ind w:left="720" w:hanging="360"/>
        <w:rPr>
          <w:u w:val="none"/>
        </w:rPr>
      </w:pPr>
      <w:r w:rsidDel="00000000" w:rsidR="00000000" w:rsidRPr="00000000">
        <w:rPr>
          <w:rtl w:val="0"/>
        </w:rPr>
        <w:t xml:space="preserve">Functional requirements</w:t>
      </w:r>
    </w:p>
    <w:p w:rsidR="00000000" w:rsidDel="00000000" w:rsidP="00000000" w:rsidRDefault="00000000" w:rsidRPr="00000000" w14:paraId="00000027">
      <w:pPr>
        <w:numPr>
          <w:ilvl w:val="1"/>
          <w:numId w:val="13"/>
        </w:numPr>
        <w:ind w:left="1440" w:hanging="360"/>
        <w:rPr>
          <w:u w:val="none"/>
        </w:rPr>
      </w:pPr>
      <w:r w:rsidDel="00000000" w:rsidR="00000000" w:rsidRPr="00000000">
        <w:rPr>
          <w:rtl w:val="0"/>
        </w:rPr>
        <w:t xml:space="preserve">What should the system be able to do?</w:t>
      </w:r>
    </w:p>
    <w:p w:rsidR="00000000" w:rsidDel="00000000" w:rsidP="00000000" w:rsidRDefault="00000000" w:rsidRPr="00000000" w14:paraId="00000028">
      <w:pPr>
        <w:numPr>
          <w:ilvl w:val="1"/>
          <w:numId w:val="13"/>
        </w:numPr>
        <w:ind w:left="1440" w:hanging="360"/>
        <w:rPr>
          <w:u w:val="none"/>
        </w:rPr>
      </w:pPr>
      <w:r w:rsidDel="00000000" w:rsidR="00000000" w:rsidRPr="00000000">
        <w:rPr>
          <w:rtl w:val="0"/>
        </w:rPr>
        <w:t xml:space="preserve">Group them by application/website (if applicable)</w:t>
      </w:r>
    </w:p>
    <w:p w:rsidR="00000000" w:rsidDel="00000000" w:rsidP="00000000" w:rsidRDefault="00000000" w:rsidRPr="00000000" w14:paraId="00000029">
      <w:pPr>
        <w:numPr>
          <w:ilvl w:val="1"/>
          <w:numId w:val="13"/>
        </w:numPr>
        <w:ind w:left="1440" w:hanging="360"/>
        <w:rPr>
          <w:u w:val="none"/>
        </w:rPr>
      </w:pPr>
      <w:r w:rsidDel="00000000" w:rsidR="00000000" w:rsidRPr="00000000">
        <w:rPr>
          <w:rtl w:val="0"/>
        </w:rPr>
        <w:t xml:space="preserve">Prioritize them using MoSCoW (must, should, could, won’t)</w:t>
      </w:r>
    </w:p>
    <w:p w:rsidR="00000000" w:rsidDel="00000000" w:rsidP="00000000" w:rsidRDefault="00000000" w:rsidRPr="00000000" w14:paraId="0000002A">
      <w:pPr>
        <w:numPr>
          <w:ilvl w:val="0"/>
          <w:numId w:val="13"/>
        </w:numPr>
        <w:ind w:left="720" w:hanging="360"/>
        <w:rPr>
          <w:u w:val="none"/>
        </w:rPr>
      </w:pPr>
      <w:r w:rsidDel="00000000" w:rsidR="00000000" w:rsidRPr="00000000">
        <w:rPr>
          <w:rtl w:val="0"/>
        </w:rPr>
        <w:t xml:space="preserve">Use Cases</w:t>
      </w:r>
    </w:p>
    <w:p w:rsidR="00000000" w:rsidDel="00000000" w:rsidP="00000000" w:rsidRDefault="00000000" w:rsidRPr="00000000" w14:paraId="0000002B">
      <w:pPr>
        <w:numPr>
          <w:ilvl w:val="0"/>
          <w:numId w:val="13"/>
        </w:numPr>
        <w:ind w:left="720" w:hanging="360"/>
        <w:rPr>
          <w:u w:val="none"/>
        </w:rPr>
      </w:pPr>
      <w:r w:rsidDel="00000000" w:rsidR="00000000" w:rsidRPr="00000000">
        <w:rPr>
          <w:rtl w:val="0"/>
        </w:rPr>
        <w:t xml:space="preserve">GUI</w:t>
      </w:r>
    </w:p>
    <w:p w:rsidR="00000000" w:rsidDel="00000000" w:rsidP="00000000" w:rsidRDefault="00000000" w:rsidRPr="00000000" w14:paraId="0000002C">
      <w:pPr>
        <w:numPr>
          <w:ilvl w:val="1"/>
          <w:numId w:val="13"/>
        </w:numPr>
        <w:ind w:left="1440" w:hanging="360"/>
        <w:rPr>
          <w:u w:val="none"/>
        </w:rPr>
      </w:pPr>
      <w:r w:rsidDel="00000000" w:rsidR="00000000" w:rsidRPr="00000000">
        <w:rPr>
          <w:rtl w:val="0"/>
        </w:rPr>
        <w:t xml:space="preserve">Images of the various views.</w:t>
      </w:r>
    </w:p>
    <w:p w:rsidR="00000000" w:rsidDel="00000000" w:rsidP="00000000" w:rsidRDefault="00000000" w:rsidRPr="00000000" w14:paraId="0000002D">
      <w:pPr>
        <w:numPr>
          <w:ilvl w:val="1"/>
          <w:numId w:val="13"/>
        </w:numPr>
        <w:ind w:left="1440" w:hanging="360"/>
        <w:rPr>
          <w:u w:val="none"/>
        </w:rPr>
      </w:pPr>
      <w:r w:rsidDel="00000000" w:rsidR="00000000" w:rsidRPr="00000000">
        <w:rPr>
          <w:rtl w:val="0"/>
        </w:rPr>
        <w:t xml:space="preserve">A brief description per view how it works</w:t>
      </w:r>
    </w:p>
    <w:p w:rsidR="00000000" w:rsidDel="00000000" w:rsidP="00000000" w:rsidRDefault="00000000" w:rsidRPr="00000000" w14:paraId="0000002E">
      <w:pPr>
        <w:numPr>
          <w:ilvl w:val="0"/>
          <w:numId w:val="13"/>
        </w:numPr>
        <w:ind w:left="720" w:hanging="360"/>
        <w:rPr>
          <w:u w:val="none"/>
        </w:rPr>
      </w:pPr>
      <w:r w:rsidDel="00000000" w:rsidR="00000000" w:rsidRPr="00000000">
        <w:rPr>
          <w:rtl w:val="0"/>
        </w:rPr>
        <w:t xml:space="preserve">Website wireframe (when applicable)</w:t>
      </w:r>
    </w:p>
    <w:p w:rsidR="00000000" w:rsidDel="00000000" w:rsidP="00000000" w:rsidRDefault="00000000" w:rsidRPr="00000000" w14:paraId="0000002F">
      <w:pPr>
        <w:numPr>
          <w:ilvl w:val="1"/>
          <w:numId w:val="13"/>
        </w:numPr>
        <w:ind w:left="1440" w:hanging="360"/>
        <w:rPr>
          <w:u w:val="none"/>
        </w:rPr>
      </w:pPr>
      <w:r w:rsidDel="00000000" w:rsidR="00000000" w:rsidRPr="00000000">
        <w:rPr>
          <w:rtl w:val="0"/>
        </w:rPr>
        <w:t xml:space="preserve">The structure of your website with a brief description of its intent.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br w:type="page"/>
      </w:r>
      <w:r w:rsidDel="00000000" w:rsidR="00000000" w:rsidRPr="00000000">
        <w:rPr>
          <w:rtl w:val="0"/>
        </w:rPr>
      </w:r>
    </w:p>
    <w:p w:rsidR="00000000" w:rsidDel="00000000" w:rsidP="00000000" w:rsidRDefault="00000000" w:rsidRPr="00000000" w14:paraId="00000037">
      <w:pPr>
        <w:jc w:val="center"/>
        <w:rPr>
          <w:sz w:val="36"/>
          <w:szCs w:val="36"/>
        </w:rPr>
      </w:pPr>
      <w:r w:rsidDel="00000000" w:rsidR="00000000" w:rsidRPr="00000000">
        <w:rPr>
          <w:sz w:val="36"/>
          <w:szCs w:val="36"/>
          <w:rtl w:val="0"/>
        </w:rPr>
        <w:t xml:space="preserve">Agreements with Client:</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Employee administration is the most important part of the program, followed by stock</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The following will be the information on employees: </w:t>
      </w:r>
    </w:p>
    <w:p w:rsidR="00000000" w:rsidDel="00000000" w:rsidP="00000000" w:rsidRDefault="00000000" w:rsidRPr="00000000" w14:paraId="0000003B">
      <w:pPr>
        <w:numPr>
          <w:ilvl w:val="0"/>
          <w:numId w:val="9"/>
        </w:numPr>
        <w:ind w:left="1440" w:hanging="360"/>
        <w:rPr>
          <w:u w:val="none"/>
        </w:rPr>
      </w:pPr>
      <w:r w:rsidDel="00000000" w:rsidR="00000000" w:rsidRPr="00000000">
        <w:rPr>
          <w:rtl w:val="0"/>
        </w:rPr>
        <w:t xml:space="preserve">First name</w:t>
      </w:r>
    </w:p>
    <w:p w:rsidR="00000000" w:rsidDel="00000000" w:rsidP="00000000" w:rsidRDefault="00000000" w:rsidRPr="00000000" w14:paraId="0000003C">
      <w:pPr>
        <w:numPr>
          <w:ilvl w:val="0"/>
          <w:numId w:val="9"/>
        </w:numPr>
        <w:ind w:left="1440" w:hanging="360"/>
        <w:rPr>
          <w:u w:val="none"/>
        </w:rPr>
      </w:pPr>
      <w:r w:rsidDel="00000000" w:rsidR="00000000" w:rsidRPr="00000000">
        <w:rPr>
          <w:rtl w:val="0"/>
        </w:rPr>
        <w:t xml:space="preserve">Surname</w:t>
      </w:r>
    </w:p>
    <w:p w:rsidR="00000000" w:rsidDel="00000000" w:rsidP="00000000" w:rsidRDefault="00000000" w:rsidRPr="00000000" w14:paraId="0000003D">
      <w:pPr>
        <w:numPr>
          <w:ilvl w:val="0"/>
          <w:numId w:val="9"/>
        </w:numPr>
        <w:ind w:left="1440" w:hanging="360"/>
        <w:rPr>
          <w:u w:val="none"/>
        </w:rPr>
      </w:pPr>
      <w:r w:rsidDel="00000000" w:rsidR="00000000" w:rsidRPr="00000000">
        <w:rPr>
          <w:rtl w:val="0"/>
        </w:rPr>
        <w:t xml:space="preserve">Username (account)</w:t>
      </w:r>
    </w:p>
    <w:p w:rsidR="00000000" w:rsidDel="00000000" w:rsidP="00000000" w:rsidRDefault="00000000" w:rsidRPr="00000000" w14:paraId="0000003E">
      <w:pPr>
        <w:numPr>
          <w:ilvl w:val="0"/>
          <w:numId w:val="9"/>
        </w:numPr>
        <w:ind w:left="1440" w:hanging="360"/>
        <w:rPr>
          <w:u w:val="none"/>
        </w:rPr>
      </w:pPr>
      <w:r w:rsidDel="00000000" w:rsidR="00000000" w:rsidRPr="00000000">
        <w:rPr>
          <w:rtl w:val="0"/>
        </w:rPr>
        <w:t xml:space="preserve">Password (account)</w:t>
      </w:r>
    </w:p>
    <w:p w:rsidR="00000000" w:rsidDel="00000000" w:rsidP="00000000" w:rsidRDefault="00000000" w:rsidRPr="00000000" w14:paraId="0000003F">
      <w:pPr>
        <w:numPr>
          <w:ilvl w:val="0"/>
          <w:numId w:val="9"/>
        </w:numPr>
        <w:ind w:left="1440" w:hanging="360"/>
        <w:rPr>
          <w:u w:val="none"/>
        </w:rPr>
      </w:pPr>
      <w:r w:rsidDel="00000000" w:rsidR="00000000" w:rsidRPr="00000000">
        <w:rPr>
          <w:rtl w:val="0"/>
        </w:rPr>
        <w:t xml:space="preserve">Phone number</w:t>
      </w:r>
    </w:p>
    <w:p w:rsidR="00000000" w:rsidDel="00000000" w:rsidP="00000000" w:rsidRDefault="00000000" w:rsidRPr="00000000" w14:paraId="00000040">
      <w:pPr>
        <w:numPr>
          <w:ilvl w:val="0"/>
          <w:numId w:val="9"/>
        </w:numPr>
        <w:ind w:left="1440" w:hanging="360"/>
        <w:rPr>
          <w:u w:val="none"/>
        </w:rPr>
      </w:pPr>
      <w:r w:rsidDel="00000000" w:rsidR="00000000" w:rsidRPr="00000000">
        <w:rPr>
          <w:rtl w:val="0"/>
        </w:rPr>
        <w:t xml:space="preserve">Address</w:t>
      </w:r>
    </w:p>
    <w:p w:rsidR="00000000" w:rsidDel="00000000" w:rsidP="00000000" w:rsidRDefault="00000000" w:rsidRPr="00000000" w14:paraId="00000041">
      <w:pPr>
        <w:numPr>
          <w:ilvl w:val="0"/>
          <w:numId w:val="9"/>
        </w:numPr>
        <w:ind w:left="1440" w:hanging="360"/>
        <w:rPr>
          <w:u w:val="none"/>
        </w:rPr>
      </w:pPr>
      <w:r w:rsidDel="00000000" w:rsidR="00000000" w:rsidRPr="00000000">
        <w:rPr>
          <w:rtl w:val="0"/>
        </w:rPr>
        <w:t xml:space="preserve">Email address</w:t>
      </w:r>
    </w:p>
    <w:p w:rsidR="00000000" w:rsidDel="00000000" w:rsidP="00000000" w:rsidRDefault="00000000" w:rsidRPr="00000000" w14:paraId="00000042">
      <w:pPr>
        <w:numPr>
          <w:ilvl w:val="0"/>
          <w:numId w:val="9"/>
        </w:numPr>
        <w:ind w:left="1440" w:hanging="360"/>
        <w:rPr>
          <w:u w:val="none"/>
        </w:rPr>
      </w:pPr>
      <w:r w:rsidDel="00000000" w:rsidR="00000000" w:rsidRPr="00000000">
        <w:rPr>
          <w:rtl w:val="0"/>
        </w:rPr>
        <w:t xml:space="preserve">Spouse (and contact details)</w:t>
      </w:r>
    </w:p>
    <w:p w:rsidR="00000000" w:rsidDel="00000000" w:rsidP="00000000" w:rsidRDefault="00000000" w:rsidRPr="00000000" w14:paraId="00000043">
      <w:pPr>
        <w:numPr>
          <w:ilvl w:val="0"/>
          <w:numId w:val="9"/>
        </w:numPr>
        <w:ind w:left="1440" w:hanging="360"/>
        <w:rPr>
          <w:u w:val="none"/>
        </w:rPr>
      </w:pPr>
      <w:r w:rsidDel="00000000" w:rsidR="00000000" w:rsidRPr="00000000">
        <w:rPr>
          <w:rtl w:val="0"/>
        </w:rPr>
        <w:t xml:space="preserve">Date of birth</w:t>
      </w:r>
    </w:p>
    <w:p w:rsidR="00000000" w:rsidDel="00000000" w:rsidP="00000000" w:rsidRDefault="00000000" w:rsidRPr="00000000" w14:paraId="00000044">
      <w:pPr>
        <w:numPr>
          <w:ilvl w:val="0"/>
          <w:numId w:val="9"/>
        </w:numPr>
        <w:ind w:left="1440" w:hanging="360"/>
        <w:rPr>
          <w:u w:val="none"/>
        </w:rPr>
      </w:pPr>
      <w:r w:rsidDel="00000000" w:rsidR="00000000" w:rsidRPr="00000000">
        <w:rPr>
          <w:rtl w:val="0"/>
        </w:rPr>
        <w:t xml:space="preserve">BSN (Social security number)</w:t>
      </w:r>
    </w:p>
    <w:p w:rsidR="00000000" w:rsidDel="00000000" w:rsidP="00000000" w:rsidRDefault="00000000" w:rsidRPr="00000000" w14:paraId="00000045">
      <w:pPr>
        <w:numPr>
          <w:ilvl w:val="0"/>
          <w:numId w:val="9"/>
        </w:numPr>
        <w:ind w:left="1440" w:hanging="360"/>
        <w:rPr>
          <w:u w:val="none"/>
        </w:rPr>
      </w:pPr>
      <w:r w:rsidDel="00000000" w:rsidR="00000000" w:rsidRPr="00000000">
        <w:rPr>
          <w:rtl w:val="0"/>
        </w:rPr>
        <w:t xml:space="preserve">Functions (at least one, possibly more functions the employee can serve as e.g. sales representative)</w:t>
      </w:r>
    </w:p>
    <w:p w:rsidR="00000000" w:rsidDel="00000000" w:rsidP="00000000" w:rsidRDefault="00000000" w:rsidRPr="00000000" w14:paraId="00000046">
      <w:pPr>
        <w:numPr>
          <w:ilvl w:val="0"/>
          <w:numId w:val="1"/>
        </w:numPr>
        <w:ind w:left="720" w:hanging="360"/>
      </w:pPr>
      <w:r w:rsidDel="00000000" w:rsidR="00000000" w:rsidRPr="00000000">
        <w:rPr>
          <w:rtl w:val="0"/>
        </w:rPr>
        <w:t xml:space="preserve">Employees will manage their password as well as information that is subject to change( example: Spouse, address, etc…) They will be able to also see the unchangeable information like BSN. //list them in detail, to make it less unambiguous </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In order to search for employees you can use either their ID or name</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Application will be build for Windows</w:t>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Employees will check in when arriving and out when leaving. Tracking break time is not needed</w:t>
      </w:r>
    </w:p>
    <w:p w:rsidR="00000000" w:rsidDel="00000000" w:rsidP="00000000" w:rsidRDefault="00000000" w:rsidRPr="00000000" w14:paraId="0000004A">
      <w:pPr>
        <w:numPr>
          <w:ilvl w:val="0"/>
          <w:numId w:val="1"/>
        </w:numPr>
        <w:ind w:left="720" w:hanging="360"/>
        <w:rPr>
          <w:u w:val="none"/>
        </w:rPr>
      </w:pPr>
      <w:r w:rsidDel="00000000" w:rsidR="00000000" w:rsidRPr="00000000">
        <w:rPr>
          <w:rtl w:val="0"/>
        </w:rPr>
        <w:t xml:space="preserve">An employee can have 1 or 2 shifts per day. In the latter case they must be consecutive</w:t>
      </w:r>
    </w:p>
    <w:p w:rsidR="00000000" w:rsidDel="00000000" w:rsidP="00000000" w:rsidRDefault="00000000" w:rsidRPr="00000000" w14:paraId="0000004B">
      <w:pPr>
        <w:numPr>
          <w:ilvl w:val="0"/>
          <w:numId w:val="1"/>
        </w:numPr>
        <w:ind w:left="720" w:hanging="360"/>
        <w:rPr>
          <w:u w:val="none"/>
        </w:rPr>
      </w:pPr>
      <w:r w:rsidDel="00000000" w:rsidR="00000000" w:rsidRPr="00000000">
        <w:rPr>
          <w:rtl w:val="0"/>
        </w:rPr>
        <w:t xml:space="preserve">All employees will use the website but they will only see their information and schedule</w:t>
      </w:r>
    </w:p>
    <w:p w:rsidR="00000000" w:rsidDel="00000000" w:rsidP="00000000" w:rsidRDefault="00000000" w:rsidRPr="00000000" w14:paraId="0000004C">
      <w:pPr>
        <w:numPr>
          <w:ilvl w:val="0"/>
          <w:numId w:val="1"/>
        </w:numPr>
        <w:ind w:left="720" w:hanging="360"/>
        <w:rPr>
          <w:u w:val="none"/>
        </w:rPr>
      </w:pPr>
      <w:r w:rsidDel="00000000" w:rsidR="00000000" w:rsidRPr="00000000">
        <w:rPr>
          <w:rtl w:val="0"/>
        </w:rPr>
        <w:t xml:space="preserve">Website pages should have a clear focus on the topic and have an intuitive to use interface</w:t>
      </w:r>
    </w:p>
    <w:p w:rsidR="00000000" w:rsidDel="00000000" w:rsidP="00000000" w:rsidRDefault="00000000" w:rsidRPr="00000000" w14:paraId="0000004D">
      <w:pPr>
        <w:numPr>
          <w:ilvl w:val="0"/>
          <w:numId w:val="1"/>
        </w:numPr>
        <w:ind w:left="720" w:hanging="360"/>
      </w:pPr>
      <w:r w:rsidDel="00000000" w:rsidR="00000000" w:rsidRPr="00000000">
        <w:rPr>
          <w:rtl w:val="0"/>
        </w:rPr>
        <w:t xml:space="preserve">The main statistics tracked are the number of employees, the average number of shifts, the number of hours compared to their contract, and the illness rates. The client would like to have the total number of employees and products. About stock, he would like to see the stock levels, avg time between replenishment of actions and stock.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jc w:val="center"/>
        <w:rPr>
          <w:sz w:val="36"/>
          <w:szCs w:val="36"/>
        </w:rPr>
      </w:pPr>
      <w:r w:rsidDel="00000000" w:rsidR="00000000" w:rsidRPr="00000000">
        <w:rPr>
          <w:sz w:val="36"/>
          <w:szCs w:val="36"/>
          <w:rtl w:val="0"/>
        </w:rPr>
        <w:t xml:space="preserve">Functional requirement:</w:t>
      </w:r>
    </w:p>
    <w:p w:rsidR="00000000" w:rsidDel="00000000" w:rsidP="00000000" w:rsidRDefault="00000000" w:rsidRPr="00000000" w14:paraId="0000005D">
      <w:pPr>
        <w:jc w:val="cente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numPr>
          <w:ilvl w:val="0"/>
          <w:numId w:val="8"/>
        </w:numPr>
        <w:ind w:left="720" w:hanging="360"/>
        <w:rPr>
          <w:u w:val="none"/>
        </w:rPr>
      </w:pPr>
      <w:r w:rsidDel="00000000" w:rsidR="00000000" w:rsidRPr="00000000">
        <w:rPr>
          <w:rtl w:val="0"/>
        </w:rPr>
        <w:t xml:space="preserve">Administration should be able to add new employees.(and change their data)</w:t>
      </w:r>
    </w:p>
    <w:p w:rsidR="00000000" w:rsidDel="00000000" w:rsidP="00000000" w:rsidRDefault="00000000" w:rsidRPr="00000000" w14:paraId="00000060">
      <w:pPr>
        <w:numPr>
          <w:ilvl w:val="0"/>
          <w:numId w:val="8"/>
        </w:numPr>
        <w:ind w:left="720" w:hanging="360"/>
        <w:rPr>
          <w:u w:val="none"/>
        </w:rPr>
      </w:pPr>
      <w:r w:rsidDel="00000000" w:rsidR="00000000" w:rsidRPr="00000000">
        <w:rPr>
          <w:rtl w:val="0"/>
        </w:rPr>
        <w:t xml:space="preserve">Administration should be able to remove employees.(button should be harder to reach than the deactivate button)</w:t>
      </w:r>
    </w:p>
    <w:p w:rsidR="00000000" w:rsidDel="00000000" w:rsidP="00000000" w:rsidRDefault="00000000" w:rsidRPr="00000000" w14:paraId="00000061">
      <w:pPr>
        <w:numPr>
          <w:ilvl w:val="0"/>
          <w:numId w:val="8"/>
        </w:numPr>
        <w:ind w:left="720" w:hanging="360"/>
      </w:pPr>
      <w:r w:rsidDel="00000000" w:rsidR="00000000" w:rsidRPr="00000000">
        <w:rPr>
          <w:rtl w:val="0"/>
        </w:rPr>
        <w:t xml:space="preserve">Administration should be able to dismiss an employee. //not fully save the reason why fired)</w:t>
      </w:r>
    </w:p>
    <w:p w:rsidR="00000000" w:rsidDel="00000000" w:rsidP="00000000" w:rsidRDefault="00000000" w:rsidRPr="00000000" w14:paraId="00000062">
      <w:pPr>
        <w:numPr>
          <w:ilvl w:val="0"/>
          <w:numId w:val="8"/>
        </w:numPr>
        <w:ind w:left="720" w:hanging="360"/>
        <w:rPr>
          <w:u w:val="none"/>
        </w:rPr>
      </w:pPr>
      <w:r w:rsidDel="00000000" w:rsidR="00000000" w:rsidRPr="00000000">
        <w:rPr>
          <w:rtl w:val="0"/>
        </w:rPr>
        <w:t xml:space="preserve">Administration should be able to change employees data.</w:t>
      </w:r>
    </w:p>
    <w:p w:rsidR="00000000" w:rsidDel="00000000" w:rsidP="00000000" w:rsidRDefault="00000000" w:rsidRPr="00000000" w14:paraId="00000063">
      <w:pPr>
        <w:numPr>
          <w:ilvl w:val="0"/>
          <w:numId w:val="8"/>
        </w:numPr>
        <w:ind w:left="720" w:hanging="360"/>
      </w:pPr>
      <w:r w:rsidDel="00000000" w:rsidR="00000000" w:rsidRPr="00000000">
        <w:rPr>
          <w:rtl w:val="0"/>
        </w:rPr>
        <w:t xml:space="preserve">Administration should be able to assign an employee to a department. //not high priority</w:t>
      </w:r>
    </w:p>
    <w:p w:rsidR="00000000" w:rsidDel="00000000" w:rsidP="00000000" w:rsidRDefault="00000000" w:rsidRPr="00000000" w14:paraId="00000064">
      <w:pPr>
        <w:numPr>
          <w:ilvl w:val="0"/>
          <w:numId w:val="8"/>
        </w:numPr>
        <w:ind w:left="720" w:hanging="360"/>
      </w:pPr>
      <w:commentRangeStart w:id="0"/>
      <w:r w:rsidDel="00000000" w:rsidR="00000000" w:rsidRPr="00000000">
        <w:rPr>
          <w:rtl w:val="0"/>
        </w:rPr>
        <w:t xml:space="preserve">Administration should be able to schedule employees.</w:t>
      </w:r>
    </w:p>
    <w:p w:rsidR="00000000" w:rsidDel="00000000" w:rsidP="00000000" w:rsidRDefault="00000000" w:rsidRPr="00000000" w14:paraId="00000065">
      <w:pPr>
        <w:numPr>
          <w:ilvl w:val="0"/>
          <w:numId w:val="8"/>
        </w:numPr>
        <w:ind w:left="720" w:hanging="360"/>
      </w:pPr>
      <w:r w:rsidDel="00000000" w:rsidR="00000000" w:rsidRPr="00000000">
        <w:rPr>
          <w:rtl w:val="0"/>
        </w:rPr>
        <w:t xml:space="preserve">Administration should be able to update the employees schedule. // add also mean that you unschedule them</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66">
      <w:pPr>
        <w:numPr>
          <w:ilvl w:val="0"/>
          <w:numId w:val="8"/>
        </w:numPr>
        <w:ind w:left="720" w:hanging="360"/>
      </w:pPr>
      <w:r w:rsidDel="00000000" w:rsidR="00000000" w:rsidRPr="00000000">
        <w:rPr>
          <w:rtl w:val="0"/>
        </w:rPr>
        <w:t xml:space="preserve">Administration should be able to remove employees from the schedule.</w:t>
      </w:r>
    </w:p>
    <w:p w:rsidR="00000000" w:rsidDel="00000000" w:rsidP="00000000" w:rsidRDefault="00000000" w:rsidRPr="00000000" w14:paraId="00000067">
      <w:pPr>
        <w:numPr>
          <w:ilvl w:val="0"/>
          <w:numId w:val="8"/>
        </w:numPr>
        <w:ind w:left="720" w:hanging="360"/>
      </w:pPr>
      <w:r w:rsidDel="00000000" w:rsidR="00000000" w:rsidRPr="00000000">
        <w:rPr>
          <w:rtl w:val="0"/>
        </w:rPr>
        <w:t xml:space="preserve">Administration should be able to mark employees' attendance.</w:t>
      </w:r>
    </w:p>
    <w:p w:rsidR="00000000" w:rsidDel="00000000" w:rsidP="00000000" w:rsidRDefault="00000000" w:rsidRPr="00000000" w14:paraId="00000068">
      <w:pPr>
        <w:numPr>
          <w:ilvl w:val="0"/>
          <w:numId w:val="8"/>
        </w:numPr>
        <w:ind w:left="720" w:hanging="360"/>
      </w:pPr>
      <w:r w:rsidDel="00000000" w:rsidR="00000000" w:rsidRPr="00000000">
        <w:rPr>
          <w:rtl w:val="0"/>
        </w:rPr>
        <w:t xml:space="preserve">Administration should be able to view employees absent days</w:t>
      </w:r>
    </w:p>
    <w:p w:rsidR="00000000" w:rsidDel="00000000" w:rsidP="00000000" w:rsidRDefault="00000000" w:rsidRPr="00000000" w14:paraId="00000069">
      <w:pPr>
        <w:numPr>
          <w:ilvl w:val="0"/>
          <w:numId w:val="8"/>
        </w:numPr>
        <w:ind w:left="720" w:hanging="360"/>
      </w:pPr>
      <w:r w:rsidDel="00000000" w:rsidR="00000000" w:rsidRPr="00000000">
        <w:rPr>
          <w:rtl w:val="0"/>
        </w:rPr>
        <w:t xml:space="preserve">Administration </w:t>
      </w:r>
      <w:commentRangeStart w:id="1"/>
      <w:commentRangeStart w:id="2"/>
      <w:r w:rsidDel="00000000" w:rsidR="00000000" w:rsidRPr="00000000">
        <w:rPr>
          <w:rtl w:val="0"/>
        </w:rPr>
        <w:t xml:space="preserve">should be able to view employees statistics.</w:t>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6A">
      <w:pPr>
        <w:numPr>
          <w:ilvl w:val="0"/>
          <w:numId w:val="8"/>
        </w:numPr>
        <w:ind w:left="720" w:hanging="360"/>
      </w:pPr>
      <w:r w:rsidDel="00000000" w:rsidR="00000000" w:rsidRPr="00000000">
        <w:rPr>
          <w:rtl w:val="0"/>
        </w:rPr>
        <w:t xml:space="preserve">Administration should be able to view employees' information. (idk if we need it)</w:t>
      </w:r>
    </w:p>
    <w:p w:rsidR="00000000" w:rsidDel="00000000" w:rsidP="00000000" w:rsidRDefault="00000000" w:rsidRPr="00000000" w14:paraId="0000006B">
      <w:pPr>
        <w:numPr>
          <w:ilvl w:val="0"/>
          <w:numId w:val="8"/>
        </w:numPr>
        <w:ind w:left="720" w:hanging="360"/>
      </w:pPr>
      <w:r w:rsidDel="00000000" w:rsidR="00000000" w:rsidRPr="00000000">
        <w:rPr>
          <w:rtl w:val="0"/>
        </w:rPr>
        <w:t xml:space="preserve">Administration should be able to search for specific employee.(idk about this)</w:t>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numPr>
          <w:ilvl w:val="0"/>
          <w:numId w:val="8"/>
        </w:numPr>
        <w:ind w:left="720" w:hanging="360"/>
        <w:rPr>
          <w:u w:val="none"/>
        </w:rPr>
      </w:pPr>
      <w:r w:rsidDel="00000000" w:rsidR="00000000" w:rsidRPr="00000000">
        <w:rPr>
          <w:rtl w:val="0"/>
        </w:rPr>
        <w:t xml:space="preserve">Sales </w:t>
      </w:r>
      <w:r w:rsidDel="00000000" w:rsidR="00000000" w:rsidRPr="00000000">
        <w:rPr>
          <w:rtl w:val="0"/>
        </w:rPr>
        <w:t xml:space="preserve">representative</w:t>
      </w:r>
      <w:r w:rsidDel="00000000" w:rsidR="00000000" w:rsidRPr="00000000">
        <w:rPr>
          <w:rtl w:val="0"/>
        </w:rPr>
        <w:t xml:space="preserve"> should be able to request stock from the depot.</w:t>
      </w:r>
    </w:p>
    <w:p w:rsidR="00000000" w:rsidDel="00000000" w:rsidP="00000000" w:rsidRDefault="00000000" w:rsidRPr="00000000" w14:paraId="0000006E">
      <w:pPr>
        <w:numPr>
          <w:ilvl w:val="0"/>
          <w:numId w:val="8"/>
        </w:numPr>
        <w:ind w:left="720" w:hanging="360"/>
        <w:rPr>
          <w:u w:val="none"/>
        </w:rPr>
      </w:pPr>
      <w:r w:rsidDel="00000000" w:rsidR="00000000" w:rsidRPr="00000000">
        <w:rPr>
          <w:rtl w:val="0"/>
        </w:rPr>
        <w:t xml:space="preserve">Sales </w:t>
      </w:r>
      <w:r w:rsidDel="00000000" w:rsidR="00000000" w:rsidRPr="00000000">
        <w:rPr>
          <w:rtl w:val="0"/>
        </w:rPr>
        <w:t xml:space="preserve">representative</w:t>
      </w:r>
      <w:r w:rsidDel="00000000" w:rsidR="00000000" w:rsidRPr="00000000">
        <w:rPr>
          <w:rtl w:val="0"/>
        </w:rPr>
        <w:t xml:space="preserve"> should be able to view requested status information.</w:t>
      </w:r>
    </w:p>
    <w:p w:rsidR="00000000" w:rsidDel="00000000" w:rsidP="00000000" w:rsidRDefault="00000000" w:rsidRPr="00000000" w14:paraId="0000006F">
      <w:pPr>
        <w:numPr>
          <w:ilvl w:val="0"/>
          <w:numId w:val="8"/>
        </w:numPr>
        <w:ind w:left="720" w:hanging="360"/>
      </w:pPr>
      <w:r w:rsidDel="00000000" w:rsidR="00000000" w:rsidRPr="00000000">
        <w:rPr>
          <w:rtl w:val="0"/>
        </w:rPr>
        <w:t xml:space="preserve">Sales </w:t>
      </w:r>
      <w:r w:rsidDel="00000000" w:rsidR="00000000" w:rsidRPr="00000000">
        <w:rPr>
          <w:rtl w:val="0"/>
        </w:rPr>
        <w:t xml:space="preserve">representative</w:t>
      </w:r>
      <w:r w:rsidDel="00000000" w:rsidR="00000000" w:rsidRPr="00000000">
        <w:rPr>
          <w:rtl w:val="0"/>
        </w:rPr>
        <w:t xml:space="preserve"> should be able to accept incoming stock.</w:t>
      </w:r>
    </w:p>
    <w:p w:rsidR="00000000" w:rsidDel="00000000" w:rsidP="00000000" w:rsidRDefault="00000000" w:rsidRPr="00000000" w14:paraId="00000070">
      <w:pPr>
        <w:numPr>
          <w:ilvl w:val="0"/>
          <w:numId w:val="8"/>
        </w:numPr>
        <w:ind w:left="720" w:hanging="360"/>
        <w:rPr>
          <w:u w:val="none"/>
        </w:rPr>
      </w:pPr>
      <w:r w:rsidDel="00000000" w:rsidR="00000000" w:rsidRPr="00000000">
        <w:rPr>
          <w:rtl w:val="0"/>
        </w:rPr>
        <w:t xml:space="preserve">Sales </w:t>
      </w:r>
      <w:r w:rsidDel="00000000" w:rsidR="00000000" w:rsidRPr="00000000">
        <w:rPr>
          <w:rtl w:val="0"/>
        </w:rPr>
        <w:t xml:space="preserve">representative</w:t>
      </w:r>
      <w:r w:rsidDel="00000000" w:rsidR="00000000" w:rsidRPr="00000000">
        <w:rPr>
          <w:rtl w:val="0"/>
        </w:rPr>
        <w:t xml:space="preserve"> should be able to edit shelf stock.</w:t>
      </w:r>
    </w:p>
    <w:p w:rsidR="00000000" w:rsidDel="00000000" w:rsidP="00000000" w:rsidRDefault="00000000" w:rsidRPr="00000000" w14:paraId="00000071">
      <w:pPr>
        <w:numPr>
          <w:ilvl w:val="0"/>
          <w:numId w:val="8"/>
        </w:numPr>
        <w:ind w:left="720" w:hanging="360"/>
        <w:rPr>
          <w:u w:val="none"/>
        </w:rPr>
      </w:pPr>
      <w:r w:rsidDel="00000000" w:rsidR="00000000" w:rsidRPr="00000000">
        <w:rPr>
          <w:rtl w:val="0"/>
        </w:rPr>
        <w:t xml:space="preserve">Sales </w:t>
      </w:r>
      <w:r w:rsidDel="00000000" w:rsidR="00000000" w:rsidRPr="00000000">
        <w:rPr>
          <w:rtl w:val="0"/>
        </w:rPr>
        <w:t xml:space="preserve">representative</w:t>
      </w:r>
      <w:r w:rsidDel="00000000" w:rsidR="00000000" w:rsidRPr="00000000">
        <w:rPr>
          <w:rtl w:val="0"/>
        </w:rPr>
        <w:t xml:space="preserve"> should be able to view shelf stock information.</w:t>
      </w:r>
    </w:p>
    <w:p w:rsidR="00000000" w:rsidDel="00000000" w:rsidP="00000000" w:rsidRDefault="00000000" w:rsidRPr="00000000" w14:paraId="00000072">
      <w:pPr>
        <w:numPr>
          <w:ilvl w:val="0"/>
          <w:numId w:val="8"/>
        </w:numPr>
        <w:ind w:left="720" w:hanging="360"/>
        <w:rPr>
          <w:u w:val="none"/>
        </w:rPr>
      </w:pPr>
      <w:r w:rsidDel="00000000" w:rsidR="00000000" w:rsidRPr="00000000">
        <w:rPr>
          <w:rtl w:val="0"/>
        </w:rPr>
        <w:t xml:space="preserve">Sales </w:t>
      </w:r>
      <w:r w:rsidDel="00000000" w:rsidR="00000000" w:rsidRPr="00000000">
        <w:rPr>
          <w:rtl w:val="0"/>
        </w:rPr>
        <w:t xml:space="preserve">representative</w:t>
      </w:r>
      <w:r w:rsidDel="00000000" w:rsidR="00000000" w:rsidRPr="00000000">
        <w:rPr>
          <w:rtl w:val="0"/>
        </w:rPr>
        <w:t xml:space="preserve"> should be able to view production statistics.//not high priority</w:t>
      </w:r>
    </w:p>
    <w:p w:rsidR="00000000" w:rsidDel="00000000" w:rsidP="00000000" w:rsidRDefault="00000000" w:rsidRPr="00000000" w14:paraId="00000073">
      <w:pPr>
        <w:numPr>
          <w:ilvl w:val="0"/>
          <w:numId w:val="8"/>
        </w:numPr>
        <w:ind w:left="720" w:hanging="360"/>
        <w:rPr>
          <w:u w:val="none"/>
        </w:rPr>
      </w:pPr>
      <w:r w:rsidDel="00000000" w:rsidR="00000000" w:rsidRPr="00000000">
        <w:rPr>
          <w:rtl w:val="0"/>
        </w:rPr>
        <w:t xml:space="preserve">Sales </w:t>
      </w:r>
      <w:r w:rsidDel="00000000" w:rsidR="00000000" w:rsidRPr="00000000">
        <w:rPr>
          <w:rtl w:val="0"/>
        </w:rPr>
        <w:t xml:space="preserve">representative</w:t>
      </w:r>
      <w:r w:rsidDel="00000000" w:rsidR="00000000" w:rsidRPr="00000000">
        <w:rPr>
          <w:rtl w:val="0"/>
        </w:rPr>
        <w:t xml:space="preserve"> should be able to</w:t>
      </w:r>
      <w:r w:rsidDel="00000000" w:rsidR="00000000" w:rsidRPr="00000000">
        <w:rPr>
          <w:rtl w:val="0"/>
        </w:rPr>
        <w:t xml:space="preserve"> disable stock.</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numPr>
          <w:ilvl w:val="0"/>
          <w:numId w:val="8"/>
        </w:numPr>
        <w:ind w:left="720" w:hanging="360"/>
        <w:rPr>
          <w:u w:val="none"/>
        </w:rPr>
      </w:pPr>
      <w:r w:rsidDel="00000000" w:rsidR="00000000" w:rsidRPr="00000000">
        <w:rPr>
          <w:rtl w:val="0"/>
        </w:rPr>
        <w:t xml:space="preserve">Depot should be able to view data on stock.</w:t>
      </w:r>
    </w:p>
    <w:p w:rsidR="00000000" w:rsidDel="00000000" w:rsidP="00000000" w:rsidRDefault="00000000" w:rsidRPr="00000000" w14:paraId="00000076">
      <w:pPr>
        <w:numPr>
          <w:ilvl w:val="0"/>
          <w:numId w:val="8"/>
        </w:numPr>
        <w:ind w:left="720" w:hanging="360"/>
        <w:rPr>
          <w:u w:val="none"/>
        </w:rPr>
      </w:pPr>
      <w:r w:rsidDel="00000000" w:rsidR="00000000" w:rsidRPr="00000000">
        <w:rPr>
          <w:rtl w:val="0"/>
        </w:rPr>
        <w:t xml:space="preserve">Depot should be able to add new stock.</w:t>
      </w:r>
    </w:p>
    <w:p w:rsidR="00000000" w:rsidDel="00000000" w:rsidP="00000000" w:rsidRDefault="00000000" w:rsidRPr="00000000" w14:paraId="00000077">
      <w:pPr>
        <w:numPr>
          <w:ilvl w:val="0"/>
          <w:numId w:val="8"/>
        </w:numPr>
        <w:ind w:left="720" w:hanging="360"/>
        <w:rPr>
          <w:u w:val="none"/>
        </w:rPr>
      </w:pPr>
      <w:r w:rsidDel="00000000" w:rsidR="00000000" w:rsidRPr="00000000">
        <w:rPr>
          <w:rtl w:val="0"/>
        </w:rPr>
        <w:t xml:space="preserve">Depot should be able to remove stock items.</w:t>
      </w:r>
    </w:p>
    <w:p w:rsidR="00000000" w:rsidDel="00000000" w:rsidP="00000000" w:rsidRDefault="00000000" w:rsidRPr="00000000" w14:paraId="00000078">
      <w:pPr>
        <w:numPr>
          <w:ilvl w:val="0"/>
          <w:numId w:val="8"/>
        </w:numPr>
        <w:ind w:left="720" w:hanging="360"/>
        <w:rPr>
          <w:u w:val="none"/>
        </w:rPr>
      </w:pPr>
      <w:r w:rsidDel="00000000" w:rsidR="00000000" w:rsidRPr="00000000">
        <w:rPr>
          <w:rtl w:val="0"/>
        </w:rPr>
        <w:t xml:space="preserve">Depot should be able to deactivate stock.(maybe first they need to deactivate the stock and then to remove it to make it harder to get the stock removed?)</w:t>
      </w:r>
    </w:p>
    <w:p w:rsidR="00000000" w:rsidDel="00000000" w:rsidP="00000000" w:rsidRDefault="00000000" w:rsidRPr="00000000" w14:paraId="00000079">
      <w:pPr>
        <w:numPr>
          <w:ilvl w:val="0"/>
          <w:numId w:val="8"/>
        </w:numPr>
        <w:ind w:left="720" w:hanging="360"/>
        <w:rPr>
          <w:u w:val="none"/>
        </w:rPr>
      </w:pPr>
      <w:r w:rsidDel="00000000" w:rsidR="00000000" w:rsidRPr="00000000">
        <w:rPr>
          <w:rtl w:val="0"/>
        </w:rPr>
        <w:t xml:space="preserve">Depot should be able to accept stock refill request.(send the stock with a processing ticket which is accepted by the sales representative when it arrives in the store)</w:t>
      </w:r>
    </w:p>
    <w:p w:rsidR="00000000" w:rsidDel="00000000" w:rsidP="00000000" w:rsidRDefault="00000000" w:rsidRPr="00000000" w14:paraId="0000007A">
      <w:pPr>
        <w:numPr>
          <w:ilvl w:val="0"/>
          <w:numId w:val="8"/>
        </w:numPr>
        <w:ind w:left="720" w:hanging="360"/>
        <w:rPr>
          <w:u w:val="none"/>
        </w:rPr>
      </w:pPr>
      <w:r w:rsidDel="00000000" w:rsidR="00000000" w:rsidRPr="00000000">
        <w:rPr>
          <w:rtl w:val="0"/>
        </w:rPr>
        <w:t xml:space="preserve">Depot should be able to view stock request status.</w:t>
      </w:r>
    </w:p>
    <w:p w:rsidR="00000000" w:rsidDel="00000000" w:rsidP="00000000" w:rsidRDefault="00000000" w:rsidRPr="00000000" w14:paraId="0000007B">
      <w:pPr>
        <w:numPr>
          <w:ilvl w:val="0"/>
          <w:numId w:val="8"/>
        </w:numPr>
        <w:ind w:left="720" w:hanging="360"/>
        <w:rPr>
          <w:u w:val="none"/>
        </w:rPr>
      </w:pPr>
      <w:r w:rsidDel="00000000" w:rsidR="00000000" w:rsidRPr="00000000">
        <w:rPr>
          <w:rtl w:val="0"/>
        </w:rPr>
        <w:t xml:space="preserve">Depot should be able to respond to stock requests.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numPr>
          <w:ilvl w:val="0"/>
          <w:numId w:val="8"/>
        </w:numPr>
        <w:ind w:left="720" w:hanging="360"/>
        <w:rPr>
          <w:u w:val="none"/>
        </w:rPr>
      </w:pPr>
      <w:r w:rsidDel="00000000" w:rsidR="00000000" w:rsidRPr="00000000">
        <w:rPr>
          <w:rtl w:val="0"/>
        </w:rPr>
        <w:t xml:space="preserve">User should be able to log in into the application.</w:t>
      </w:r>
    </w:p>
    <w:p w:rsidR="00000000" w:rsidDel="00000000" w:rsidP="00000000" w:rsidRDefault="00000000" w:rsidRPr="00000000" w14:paraId="0000007E">
      <w:pPr>
        <w:numPr>
          <w:ilvl w:val="0"/>
          <w:numId w:val="8"/>
        </w:numPr>
        <w:ind w:left="720" w:hanging="360"/>
        <w:rPr>
          <w:u w:val="none"/>
        </w:rPr>
      </w:pPr>
      <w:r w:rsidDel="00000000" w:rsidR="00000000" w:rsidRPr="00000000">
        <w:rPr>
          <w:rtl w:val="0"/>
        </w:rPr>
        <w:t xml:space="preserve">User should be able to log into the website.(web)</w:t>
      </w:r>
    </w:p>
    <w:p w:rsidR="00000000" w:rsidDel="00000000" w:rsidP="00000000" w:rsidRDefault="00000000" w:rsidRPr="00000000" w14:paraId="0000007F">
      <w:pPr>
        <w:numPr>
          <w:ilvl w:val="0"/>
          <w:numId w:val="8"/>
        </w:numPr>
        <w:ind w:left="720" w:hanging="360"/>
        <w:rPr>
          <w:u w:val="none"/>
        </w:rPr>
      </w:pPr>
      <w:r w:rsidDel="00000000" w:rsidR="00000000" w:rsidRPr="00000000">
        <w:rPr>
          <w:rtl w:val="0"/>
        </w:rPr>
        <w:t xml:space="preserve">User should be able to edit profile information.(web)</w:t>
      </w:r>
    </w:p>
    <w:p w:rsidR="00000000" w:rsidDel="00000000" w:rsidP="00000000" w:rsidRDefault="00000000" w:rsidRPr="00000000" w14:paraId="00000080">
      <w:pPr>
        <w:numPr>
          <w:ilvl w:val="0"/>
          <w:numId w:val="8"/>
        </w:numPr>
        <w:ind w:left="720" w:hanging="360"/>
        <w:rPr>
          <w:u w:val="none"/>
        </w:rPr>
      </w:pPr>
      <w:r w:rsidDel="00000000" w:rsidR="00000000" w:rsidRPr="00000000">
        <w:rPr>
          <w:rtl w:val="0"/>
        </w:rPr>
        <w:t xml:space="preserve">User should be able to view working shifts.(web)</w:t>
      </w:r>
    </w:p>
    <w:p w:rsidR="00000000" w:rsidDel="00000000" w:rsidP="00000000" w:rsidRDefault="00000000" w:rsidRPr="00000000" w14:paraId="00000081">
      <w:pPr>
        <w:numPr>
          <w:ilvl w:val="0"/>
          <w:numId w:val="8"/>
        </w:numPr>
        <w:ind w:left="720" w:hanging="360"/>
        <w:rPr>
          <w:u w:val="none"/>
        </w:rPr>
      </w:pPr>
      <w:r w:rsidDel="00000000" w:rsidR="00000000" w:rsidRPr="00000000">
        <w:rPr>
          <w:rtl w:val="0"/>
        </w:rPr>
        <w:t xml:space="preserve">User should be able to logout of the application</w:t>
      </w:r>
    </w:p>
    <w:p w:rsidR="00000000" w:rsidDel="00000000" w:rsidP="00000000" w:rsidRDefault="00000000" w:rsidRPr="00000000" w14:paraId="00000082">
      <w:pPr>
        <w:numPr>
          <w:ilvl w:val="0"/>
          <w:numId w:val="8"/>
        </w:numPr>
        <w:ind w:left="720" w:hanging="360"/>
        <w:rPr>
          <w:u w:val="none"/>
        </w:rPr>
      </w:pPr>
      <w:r w:rsidDel="00000000" w:rsidR="00000000" w:rsidRPr="00000000">
        <w:rPr>
          <w:rtl w:val="0"/>
        </w:rPr>
        <w:t xml:space="preserve">User should be able to logout of the website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UC done</w:t>
      </w:r>
      <w:r w:rsidDel="00000000" w:rsidR="00000000" w:rsidRPr="00000000">
        <w:rPr>
          <w:rtl w:val="0"/>
        </w:rPr>
        <w:t xml:space="preserve"> for: FR-1, FR-2, FR-3, FR-4, FR-13, FR-14, FR-20, FR-21, FR-22, FR-24, FR-25, FR-28, FR-29, FR-32, FR-33</w:t>
      </w:r>
    </w:p>
    <w:p w:rsidR="00000000" w:rsidDel="00000000" w:rsidP="00000000" w:rsidRDefault="00000000" w:rsidRPr="00000000" w14:paraId="00000086">
      <w:pPr>
        <w:rPr/>
      </w:pPr>
      <w:r w:rsidDel="00000000" w:rsidR="00000000" w:rsidRPr="00000000">
        <w:rPr>
          <w:rtl w:val="0"/>
        </w:rPr>
        <w:t xml:space="preserve">UC remaining</w:t>
      </w:r>
      <w:r w:rsidDel="00000000" w:rsidR="00000000" w:rsidRPr="00000000">
        <w:rPr>
          <w:rtl w:val="0"/>
        </w:rPr>
        <w:t xml:space="preserve"> for: FR-5, FR-6, FR-7, FR-8, FR-9, FR-10, FR-11 , F-12, FR-15, FR-16, FR-18, FR-19, FR-23, FR-26, FR-27, FR-30, FR-31 </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jc w:val="center"/>
        <w:rPr>
          <w:sz w:val="36"/>
          <w:szCs w:val="36"/>
        </w:rPr>
      </w:pPr>
      <w:r w:rsidDel="00000000" w:rsidR="00000000" w:rsidRPr="00000000">
        <w:rPr>
          <w:sz w:val="36"/>
          <w:szCs w:val="36"/>
          <w:rtl w:val="0"/>
        </w:rPr>
        <w:t xml:space="preserve">Moscow prioritization table</w:t>
      </w:r>
    </w:p>
    <w:p w:rsidR="00000000" w:rsidDel="00000000" w:rsidP="00000000" w:rsidRDefault="00000000" w:rsidRPr="00000000" w14:paraId="00000097">
      <w:pPr>
        <w:jc w:val="center"/>
        <w:rPr/>
      </w:pPr>
      <w:r w:rsidDel="00000000" w:rsidR="00000000" w:rsidRPr="00000000">
        <w:rPr>
          <w:rtl w:val="0"/>
        </w:rPr>
      </w:r>
    </w:p>
    <w:p w:rsidR="00000000" w:rsidDel="00000000" w:rsidP="00000000" w:rsidRDefault="00000000" w:rsidRPr="00000000" w14:paraId="00000098">
      <w:pPr>
        <w:jc w:val="center"/>
        <w:rPr/>
      </w:pPr>
      <w:r w:rsidDel="00000000" w:rsidR="00000000" w:rsidRPr="00000000">
        <w:rPr>
          <w:rtl w:val="0"/>
        </w:rPr>
      </w:r>
    </w:p>
    <w:p w:rsidR="00000000" w:rsidDel="00000000" w:rsidP="00000000" w:rsidRDefault="00000000" w:rsidRPr="00000000" w14:paraId="00000099">
      <w:pPr>
        <w:jc w:val="center"/>
        <w:rPr/>
      </w:pPr>
      <w:r w:rsidDel="00000000" w:rsidR="00000000" w:rsidRPr="00000000">
        <w:rPr>
          <w:rtl w:val="0"/>
        </w:rPr>
      </w:r>
    </w:p>
    <w:tbl>
      <w:tblPr>
        <w:tblStyle w:val="Table1"/>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00.354572242888"/>
        <w:gridCol w:w="1038.210714458239"/>
        <w:gridCol w:w="1024.367904932129"/>
        <w:gridCol w:w="1024.367904932129"/>
        <w:gridCol w:w="1038.210714458239"/>
        <w:tblGridChange w:id="0">
          <w:tblGrid>
            <w:gridCol w:w="4900.354572242888"/>
            <w:gridCol w:w="1038.210714458239"/>
            <w:gridCol w:w="1024.367904932129"/>
            <w:gridCol w:w="1024.367904932129"/>
            <w:gridCol w:w="1038.210714458239"/>
          </w:tblGrid>
        </w:tblGridChange>
      </w:tblGrid>
      <w:tr>
        <w:trPr>
          <w:trHeight w:val="545" w:hRule="atLeast"/>
        </w:trPr>
        <w:tc>
          <w:tcPr>
            <w:gridSpan w:val="5"/>
            <w:tcBorders>
              <w:top w:color="ed7d31" w:space="0" w:sz="8" w:val="single"/>
              <w:left w:color="ed7d31" w:space="0" w:sz="8" w:val="single"/>
              <w:bottom w:color="ed7d31" w:space="0" w:sz="8" w:val="single"/>
              <w:right w:color="ed7d31"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before="240" w:lineRule="auto"/>
              <w:jc w:val="center"/>
              <w:rPr>
                <w:b w:val="1"/>
                <w:sz w:val="28"/>
                <w:szCs w:val="28"/>
              </w:rPr>
            </w:pPr>
            <w:r w:rsidDel="00000000" w:rsidR="00000000" w:rsidRPr="00000000">
              <w:rPr>
                <w:b w:val="1"/>
                <w:sz w:val="28"/>
                <w:szCs w:val="28"/>
                <w:rtl w:val="0"/>
              </w:rPr>
              <w:t xml:space="preserve">Administration</w:t>
            </w:r>
          </w:p>
        </w:tc>
      </w:tr>
      <w:tr>
        <w:trPr>
          <w:trHeight w:val="575" w:hRule="atLeast"/>
        </w:trPr>
        <w:tc>
          <w:tcPr>
            <w:tcBorders>
              <w:top w:color="000000" w:space="0" w:sz="0" w:val="nil"/>
              <w:left w:color="ed7d31" w:space="0" w:sz="8" w:val="single"/>
              <w:bottom w:color="ed7d31" w:space="0" w:sz="8" w:val="single"/>
              <w:right w:color="ed7d3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spacing w:before="240" w:lineRule="auto"/>
              <w:jc w:val="center"/>
              <w:rPr>
                <w:b w:val="1"/>
                <w:sz w:val="28"/>
                <w:szCs w:val="28"/>
              </w:rPr>
            </w:pPr>
            <w:r w:rsidDel="00000000" w:rsidR="00000000" w:rsidRPr="00000000">
              <w:rPr>
                <w:b w:val="1"/>
                <w:sz w:val="28"/>
                <w:szCs w:val="28"/>
                <w:rtl w:val="0"/>
              </w:rPr>
              <w:t xml:space="preserve">Functional Requirements</w:t>
            </w:r>
          </w:p>
        </w:tc>
        <w:tc>
          <w:tcPr>
            <w:tcBorders>
              <w:top w:color="000000" w:space="0" w:sz="0" w:val="nil"/>
              <w:left w:color="000000" w:space="0" w:sz="0" w:val="nil"/>
              <w:bottom w:color="ed7d31" w:space="0" w:sz="8" w:val="single"/>
              <w:right w:color="ed7d3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spacing w:before="240" w:lineRule="auto"/>
              <w:jc w:val="center"/>
              <w:rPr>
                <w:b w:val="1"/>
              </w:rPr>
            </w:pPr>
            <w:r w:rsidDel="00000000" w:rsidR="00000000" w:rsidRPr="00000000">
              <w:rPr>
                <w:b w:val="1"/>
                <w:rtl w:val="0"/>
              </w:rPr>
              <w:t xml:space="preserve">M</w:t>
            </w:r>
          </w:p>
        </w:tc>
        <w:tc>
          <w:tcPr>
            <w:tcBorders>
              <w:top w:color="000000" w:space="0" w:sz="0" w:val="nil"/>
              <w:left w:color="000000" w:space="0" w:sz="0" w:val="nil"/>
              <w:bottom w:color="ed7d31" w:space="0" w:sz="8" w:val="single"/>
              <w:right w:color="ed7d3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spacing w:before="240" w:lineRule="auto"/>
              <w:jc w:val="center"/>
              <w:rPr>
                <w:b w:val="1"/>
              </w:rPr>
            </w:pPr>
            <w:r w:rsidDel="00000000" w:rsidR="00000000" w:rsidRPr="00000000">
              <w:rPr>
                <w:b w:val="1"/>
                <w:rtl w:val="0"/>
              </w:rPr>
              <w:t xml:space="preserve">S</w:t>
            </w:r>
          </w:p>
        </w:tc>
        <w:tc>
          <w:tcPr>
            <w:tcBorders>
              <w:top w:color="000000" w:space="0" w:sz="0" w:val="nil"/>
              <w:left w:color="000000" w:space="0" w:sz="0" w:val="nil"/>
              <w:bottom w:color="ed7d31" w:space="0" w:sz="8" w:val="single"/>
              <w:right w:color="ed7d3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spacing w:before="240" w:lineRule="auto"/>
              <w:jc w:val="center"/>
              <w:rPr>
                <w:b w:val="1"/>
              </w:rPr>
            </w:pPr>
            <w:r w:rsidDel="00000000" w:rsidR="00000000" w:rsidRPr="00000000">
              <w:rPr>
                <w:b w:val="1"/>
                <w:rtl w:val="0"/>
              </w:rPr>
              <w:t xml:space="preserve">C</w:t>
            </w:r>
          </w:p>
        </w:tc>
        <w:tc>
          <w:tcPr>
            <w:tcBorders>
              <w:top w:color="000000" w:space="0" w:sz="0" w:val="nil"/>
              <w:left w:color="000000" w:space="0" w:sz="0" w:val="nil"/>
              <w:bottom w:color="ed7d31" w:space="0" w:sz="8" w:val="single"/>
              <w:right w:color="ed7d3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spacing w:before="240" w:lineRule="auto"/>
              <w:jc w:val="center"/>
              <w:rPr>
                <w:b w:val="1"/>
              </w:rPr>
            </w:pPr>
            <w:r w:rsidDel="00000000" w:rsidR="00000000" w:rsidRPr="00000000">
              <w:rPr>
                <w:b w:val="1"/>
                <w:rtl w:val="0"/>
              </w:rPr>
              <w:t xml:space="preserve">W</w:t>
            </w:r>
          </w:p>
        </w:tc>
      </w:tr>
      <w:tr>
        <w:trPr>
          <w:trHeight w:val="485" w:hRule="atLeast"/>
        </w:trPr>
        <w:tc>
          <w:tcPr>
            <w:tcBorders>
              <w:top w:color="000000" w:space="0" w:sz="0" w:val="nil"/>
              <w:left w:color="ed7d31" w:space="0" w:sz="8" w:val="single"/>
              <w:bottom w:color="ed7d31" w:space="0" w:sz="8" w:val="single"/>
              <w:right w:color="ed7d3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spacing w:before="240" w:lineRule="auto"/>
              <w:jc w:val="center"/>
              <w:rPr/>
            </w:pPr>
            <w:r w:rsidDel="00000000" w:rsidR="00000000" w:rsidRPr="00000000">
              <w:rPr>
                <w:rtl w:val="0"/>
              </w:rPr>
              <w:t xml:space="preserve">Create new employee account</w:t>
            </w:r>
          </w:p>
        </w:tc>
        <w:tc>
          <w:tcPr>
            <w:tcBorders>
              <w:top w:color="000000" w:space="0" w:sz="0" w:val="nil"/>
              <w:left w:color="000000" w:space="0" w:sz="0" w:val="nil"/>
              <w:bottom w:color="ed7d31" w:space="0" w:sz="8" w:val="single"/>
              <w:right w:color="ed7d3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spacing w:before="240" w:lineRule="auto"/>
              <w:jc w:val="center"/>
              <w:rPr/>
            </w:pPr>
            <w:r w:rsidDel="00000000" w:rsidR="00000000" w:rsidRPr="00000000">
              <w:rPr>
                <w:rtl w:val="0"/>
              </w:rPr>
              <w:t xml:space="preserve">X</w:t>
            </w:r>
          </w:p>
        </w:tc>
        <w:tc>
          <w:tcPr>
            <w:tcBorders>
              <w:top w:color="000000" w:space="0" w:sz="0" w:val="nil"/>
              <w:left w:color="000000" w:space="0" w:sz="0" w:val="nil"/>
              <w:bottom w:color="ed7d31" w:space="0" w:sz="8" w:val="single"/>
              <w:right w:color="ed7d3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ed7d31" w:space="0" w:sz="8" w:val="single"/>
              <w:right w:color="ed7d3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ed7d31" w:space="0" w:sz="8" w:val="single"/>
              <w:right w:color="ed7d3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spacing w:before="240" w:lineRule="auto"/>
              <w:jc w:val="center"/>
              <w:rPr/>
            </w:pPr>
            <w:r w:rsidDel="00000000" w:rsidR="00000000" w:rsidRPr="00000000">
              <w:rPr>
                <w:rtl w:val="0"/>
              </w:rPr>
              <w:t xml:space="preserve"> </w:t>
            </w:r>
          </w:p>
        </w:tc>
      </w:tr>
      <w:tr>
        <w:trPr>
          <w:trHeight w:val="485" w:hRule="atLeast"/>
        </w:trPr>
        <w:tc>
          <w:tcPr>
            <w:tcBorders>
              <w:top w:color="000000" w:space="0" w:sz="0" w:val="nil"/>
              <w:left w:color="ed7d31" w:space="0" w:sz="8" w:val="single"/>
              <w:bottom w:color="ed7d31" w:space="0" w:sz="8" w:val="single"/>
              <w:right w:color="ed7d3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spacing w:before="240" w:lineRule="auto"/>
              <w:jc w:val="center"/>
              <w:rPr/>
            </w:pPr>
            <w:r w:rsidDel="00000000" w:rsidR="00000000" w:rsidRPr="00000000">
              <w:rPr>
                <w:rtl w:val="0"/>
              </w:rPr>
              <w:t xml:space="preserve">Schedule employees</w:t>
            </w:r>
          </w:p>
        </w:tc>
        <w:tc>
          <w:tcPr>
            <w:tcBorders>
              <w:top w:color="000000" w:space="0" w:sz="0" w:val="nil"/>
              <w:left w:color="000000" w:space="0" w:sz="0" w:val="nil"/>
              <w:bottom w:color="ed7d31" w:space="0" w:sz="8" w:val="single"/>
              <w:right w:color="ed7d3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spacing w:before="240" w:lineRule="auto"/>
              <w:jc w:val="center"/>
              <w:rPr/>
            </w:pPr>
            <w:r w:rsidDel="00000000" w:rsidR="00000000" w:rsidRPr="00000000">
              <w:rPr>
                <w:rtl w:val="0"/>
              </w:rPr>
              <w:t xml:space="preserve">X</w:t>
            </w:r>
          </w:p>
        </w:tc>
        <w:tc>
          <w:tcPr>
            <w:tcBorders>
              <w:top w:color="000000" w:space="0" w:sz="0" w:val="nil"/>
              <w:left w:color="000000" w:space="0" w:sz="0" w:val="nil"/>
              <w:bottom w:color="ed7d31" w:space="0" w:sz="8" w:val="single"/>
              <w:right w:color="ed7d3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ed7d31" w:space="0" w:sz="8" w:val="single"/>
              <w:right w:color="ed7d3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ed7d31" w:space="0" w:sz="8" w:val="single"/>
              <w:right w:color="ed7d3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spacing w:before="240" w:lineRule="auto"/>
              <w:jc w:val="center"/>
              <w:rPr/>
            </w:pPr>
            <w:r w:rsidDel="00000000" w:rsidR="00000000" w:rsidRPr="00000000">
              <w:rPr>
                <w:rtl w:val="0"/>
              </w:rPr>
              <w:t xml:space="preserve"> </w:t>
            </w:r>
          </w:p>
        </w:tc>
      </w:tr>
      <w:tr>
        <w:trPr>
          <w:trHeight w:val="485" w:hRule="atLeast"/>
        </w:trPr>
        <w:tc>
          <w:tcPr>
            <w:tcBorders>
              <w:top w:color="000000" w:space="0" w:sz="0" w:val="nil"/>
              <w:left w:color="ed7d31" w:space="0" w:sz="8" w:val="single"/>
              <w:bottom w:color="ed7d31" w:space="0" w:sz="8" w:val="single"/>
              <w:right w:color="ed7d3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spacing w:before="240" w:lineRule="auto"/>
              <w:jc w:val="center"/>
              <w:rPr/>
            </w:pPr>
            <w:r w:rsidDel="00000000" w:rsidR="00000000" w:rsidRPr="00000000">
              <w:rPr>
                <w:rtl w:val="0"/>
              </w:rPr>
              <w:t xml:space="preserve">Edit Employee account information</w:t>
            </w:r>
          </w:p>
        </w:tc>
        <w:tc>
          <w:tcPr>
            <w:tcBorders>
              <w:top w:color="000000" w:space="0" w:sz="0" w:val="nil"/>
              <w:left w:color="000000" w:space="0" w:sz="0" w:val="nil"/>
              <w:bottom w:color="ed7d31" w:space="0" w:sz="8" w:val="single"/>
              <w:right w:color="ed7d3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spacing w:before="240" w:lineRule="auto"/>
              <w:jc w:val="center"/>
              <w:rPr/>
            </w:pPr>
            <w:r w:rsidDel="00000000" w:rsidR="00000000" w:rsidRPr="00000000">
              <w:rPr>
                <w:rtl w:val="0"/>
              </w:rPr>
              <w:t xml:space="preserve">X</w:t>
            </w:r>
          </w:p>
        </w:tc>
        <w:tc>
          <w:tcPr>
            <w:tcBorders>
              <w:top w:color="000000" w:space="0" w:sz="0" w:val="nil"/>
              <w:left w:color="000000" w:space="0" w:sz="0" w:val="nil"/>
              <w:bottom w:color="ed7d31" w:space="0" w:sz="8" w:val="single"/>
              <w:right w:color="ed7d3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ed7d31" w:space="0" w:sz="8" w:val="single"/>
              <w:right w:color="ed7d3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ed7d31" w:space="0" w:sz="8" w:val="single"/>
              <w:right w:color="ed7d3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spacing w:before="240" w:lineRule="auto"/>
              <w:jc w:val="center"/>
              <w:rPr/>
            </w:pPr>
            <w:r w:rsidDel="00000000" w:rsidR="00000000" w:rsidRPr="00000000">
              <w:rPr>
                <w:rtl w:val="0"/>
              </w:rPr>
              <w:t xml:space="preserve"> </w:t>
            </w:r>
          </w:p>
        </w:tc>
      </w:tr>
      <w:tr>
        <w:trPr>
          <w:trHeight w:val="485" w:hRule="atLeast"/>
        </w:trPr>
        <w:tc>
          <w:tcPr>
            <w:tcBorders>
              <w:top w:color="000000" w:space="0" w:sz="0" w:val="nil"/>
              <w:left w:color="ed7d31" w:space="0" w:sz="8" w:val="single"/>
              <w:bottom w:color="ed7d31" w:space="0" w:sz="8" w:val="single"/>
              <w:right w:color="ed7d3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spacing w:before="240" w:lineRule="auto"/>
              <w:jc w:val="center"/>
              <w:rPr/>
            </w:pPr>
            <w:r w:rsidDel="00000000" w:rsidR="00000000" w:rsidRPr="00000000">
              <w:rPr>
                <w:rtl w:val="0"/>
              </w:rPr>
              <w:t xml:space="preserve"> Search for employee</w:t>
            </w:r>
          </w:p>
        </w:tc>
        <w:tc>
          <w:tcPr>
            <w:tcBorders>
              <w:top w:color="000000" w:space="0" w:sz="0" w:val="nil"/>
              <w:left w:color="000000" w:space="0" w:sz="0" w:val="nil"/>
              <w:bottom w:color="ed7d31" w:space="0" w:sz="8" w:val="single"/>
              <w:right w:color="ed7d3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spacing w:before="240" w:lineRule="auto"/>
              <w:jc w:val="center"/>
              <w:rPr/>
            </w:pPr>
            <w:r w:rsidDel="00000000" w:rsidR="00000000" w:rsidRPr="00000000">
              <w:rPr>
                <w:rtl w:val="0"/>
              </w:rPr>
              <w:t xml:space="preserve">X</w:t>
            </w:r>
          </w:p>
        </w:tc>
        <w:tc>
          <w:tcPr>
            <w:tcBorders>
              <w:top w:color="000000" w:space="0" w:sz="0" w:val="nil"/>
              <w:left w:color="000000" w:space="0" w:sz="0" w:val="nil"/>
              <w:bottom w:color="ed7d31" w:space="0" w:sz="8" w:val="single"/>
              <w:right w:color="ed7d3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spacing w:before="240" w:lineRule="auto"/>
              <w:jc w:val="center"/>
              <w:rPr/>
            </w:pPr>
            <w:r w:rsidDel="00000000" w:rsidR="00000000" w:rsidRPr="00000000">
              <w:rPr>
                <w:rtl w:val="0"/>
              </w:rPr>
            </w:r>
          </w:p>
        </w:tc>
        <w:tc>
          <w:tcPr>
            <w:tcBorders>
              <w:top w:color="000000" w:space="0" w:sz="0" w:val="nil"/>
              <w:left w:color="000000" w:space="0" w:sz="0" w:val="nil"/>
              <w:bottom w:color="ed7d31" w:space="0" w:sz="8" w:val="single"/>
              <w:right w:color="ed7d3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spacing w:before="240" w:lineRule="auto"/>
              <w:jc w:val="center"/>
              <w:rPr/>
            </w:pPr>
            <w:r w:rsidDel="00000000" w:rsidR="00000000" w:rsidRPr="00000000">
              <w:rPr>
                <w:rtl w:val="0"/>
              </w:rPr>
            </w:r>
          </w:p>
        </w:tc>
        <w:tc>
          <w:tcPr>
            <w:tcBorders>
              <w:top w:color="000000" w:space="0" w:sz="0" w:val="nil"/>
              <w:left w:color="000000" w:space="0" w:sz="0" w:val="nil"/>
              <w:bottom w:color="ed7d31" w:space="0" w:sz="8" w:val="single"/>
              <w:right w:color="ed7d3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spacing w:before="240" w:lineRule="auto"/>
              <w:jc w:val="center"/>
              <w:rPr/>
            </w:pPr>
            <w:r w:rsidDel="00000000" w:rsidR="00000000" w:rsidRPr="00000000">
              <w:rPr>
                <w:rtl w:val="0"/>
              </w:rPr>
            </w:r>
          </w:p>
        </w:tc>
      </w:tr>
      <w:tr>
        <w:trPr>
          <w:trHeight w:val="485" w:hRule="atLeast"/>
        </w:trPr>
        <w:tc>
          <w:tcPr>
            <w:tcBorders>
              <w:top w:color="000000" w:space="0" w:sz="0" w:val="nil"/>
              <w:left w:color="ed7d31" w:space="0" w:sz="8" w:val="single"/>
              <w:bottom w:color="ed7d31" w:space="0" w:sz="8" w:val="single"/>
              <w:right w:color="ed7d3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spacing w:before="240" w:lineRule="auto"/>
              <w:jc w:val="center"/>
              <w:rPr/>
            </w:pPr>
            <w:r w:rsidDel="00000000" w:rsidR="00000000" w:rsidRPr="00000000">
              <w:rPr>
                <w:rtl w:val="0"/>
              </w:rPr>
              <w:t xml:space="preserve">Update employees schedule</w:t>
            </w:r>
          </w:p>
        </w:tc>
        <w:tc>
          <w:tcPr>
            <w:tcBorders>
              <w:top w:color="000000" w:space="0" w:sz="0" w:val="nil"/>
              <w:left w:color="000000" w:space="0" w:sz="0" w:val="nil"/>
              <w:bottom w:color="ed7d31" w:space="0" w:sz="8" w:val="single"/>
              <w:right w:color="ed7d3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spacing w:before="240" w:lineRule="auto"/>
              <w:jc w:val="center"/>
              <w:rPr/>
            </w:pPr>
            <w:r w:rsidDel="00000000" w:rsidR="00000000" w:rsidRPr="00000000">
              <w:rPr>
                <w:rtl w:val="0"/>
              </w:rPr>
              <w:t xml:space="preserve">X</w:t>
            </w:r>
          </w:p>
        </w:tc>
        <w:tc>
          <w:tcPr>
            <w:tcBorders>
              <w:top w:color="000000" w:space="0" w:sz="0" w:val="nil"/>
              <w:left w:color="000000" w:space="0" w:sz="0" w:val="nil"/>
              <w:bottom w:color="ed7d31" w:space="0" w:sz="8" w:val="single"/>
              <w:right w:color="ed7d3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spacing w:before="240" w:lineRule="auto"/>
              <w:jc w:val="center"/>
              <w:rPr/>
            </w:pPr>
            <w:r w:rsidDel="00000000" w:rsidR="00000000" w:rsidRPr="00000000">
              <w:rPr>
                <w:rtl w:val="0"/>
              </w:rPr>
            </w:r>
          </w:p>
        </w:tc>
        <w:tc>
          <w:tcPr>
            <w:tcBorders>
              <w:top w:color="000000" w:space="0" w:sz="0" w:val="nil"/>
              <w:left w:color="000000" w:space="0" w:sz="0" w:val="nil"/>
              <w:bottom w:color="ed7d31" w:space="0" w:sz="8" w:val="single"/>
              <w:right w:color="ed7d3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spacing w:before="240" w:lineRule="auto"/>
              <w:jc w:val="center"/>
              <w:rPr/>
            </w:pPr>
            <w:r w:rsidDel="00000000" w:rsidR="00000000" w:rsidRPr="00000000">
              <w:rPr>
                <w:rtl w:val="0"/>
              </w:rPr>
            </w:r>
          </w:p>
        </w:tc>
        <w:tc>
          <w:tcPr>
            <w:tcBorders>
              <w:top w:color="000000" w:space="0" w:sz="0" w:val="nil"/>
              <w:left w:color="000000" w:space="0" w:sz="0" w:val="nil"/>
              <w:bottom w:color="ed7d31" w:space="0" w:sz="8" w:val="single"/>
              <w:right w:color="ed7d3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spacing w:before="240" w:lineRule="auto"/>
              <w:jc w:val="center"/>
              <w:rPr/>
            </w:pPr>
            <w:r w:rsidDel="00000000" w:rsidR="00000000" w:rsidRPr="00000000">
              <w:rPr>
                <w:rtl w:val="0"/>
              </w:rPr>
            </w:r>
          </w:p>
        </w:tc>
      </w:tr>
      <w:tr>
        <w:trPr>
          <w:trHeight w:val="485" w:hRule="atLeast"/>
        </w:trPr>
        <w:tc>
          <w:tcPr>
            <w:tcBorders>
              <w:top w:color="000000" w:space="0" w:sz="0" w:val="nil"/>
              <w:left w:color="ed7d31" w:space="0" w:sz="8" w:val="single"/>
              <w:bottom w:color="ed7d31" w:space="0" w:sz="8" w:val="single"/>
              <w:right w:color="ed7d3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spacing w:before="240" w:lineRule="auto"/>
              <w:jc w:val="center"/>
              <w:rPr/>
            </w:pPr>
            <w:r w:rsidDel="00000000" w:rsidR="00000000" w:rsidRPr="00000000">
              <w:rPr>
                <w:rtl w:val="0"/>
              </w:rPr>
              <w:t xml:space="preserve">assign an employee to a department</w:t>
            </w:r>
          </w:p>
        </w:tc>
        <w:tc>
          <w:tcPr>
            <w:tcBorders>
              <w:top w:color="000000" w:space="0" w:sz="0" w:val="nil"/>
              <w:left w:color="000000" w:space="0" w:sz="0" w:val="nil"/>
              <w:bottom w:color="ed7d31" w:space="0" w:sz="8" w:val="single"/>
              <w:right w:color="ed7d3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spacing w:before="240" w:lineRule="auto"/>
              <w:jc w:val="center"/>
              <w:rPr/>
            </w:pPr>
            <w:r w:rsidDel="00000000" w:rsidR="00000000" w:rsidRPr="00000000">
              <w:rPr>
                <w:rtl w:val="0"/>
              </w:rPr>
            </w:r>
          </w:p>
        </w:tc>
        <w:tc>
          <w:tcPr>
            <w:tcBorders>
              <w:top w:color="000000" w:space="0" w:sz="0" w:val="nil"/>
              <w:left w:color="000000" w:space="0" w:sz="0" w:val="nil"/>
              <w:bottom w:color="ed7d31" w:space="0" w:sz="8" w:val="single"/>
              <w:right w:color="ed7d3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spacing w:before="240" w:lineRule="auto"/>
              <w:jc w:val="center"/>
              <w:rPr/>
            </w:pPr>
            <w:r w:rsidDel="00000000" w:rsidR="00000000" w:rsidRPr="00000000">
              <w:rPr>
                <w:rtl w:val="0"/>
              </w:rPr>
              <w:t xml:space="preserve">X </w:t>
            </w:r>
          </w:p>
        </w:tc>
        <w:tc>
          <w:tcPr>
            <w:tcBorders>
              <w:top w:color="000000" w:space="0" w:sz="0" w:val="nil"/>
              <w:left w:color="000000" w:space="0" w:sz="0" w:val="nil"/>
              <w:bottom w:color="ed7d31" w:space="0" w:sz="8" w:val="single"/>
              <w:right w:color="ed7d3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ed7d31" w:space="0" w:sz="8" w:val="single"/>
              <w:right w:color="ed7d3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spacing w:before="240" w:lineRule="auto"/>
              <w:jc w:val="center"/>
              <w:rPr/>
            </w:pPr>
            <w:r w:rsidDel="00000000" w:rsidR="00000000" w:rsidRPr="00000000">
              <w:rPr>
                <w:rtl w:val="0"/>
              </w:rPr>
              <w:t xml:space="preserve"> </w:t>
            </w:r>
          </w:p>
        </w:tc>
      </w:tr>
      <w:tr>
        <w:trPr>
          <w:trHeight w:val="485" w:hRule="atLeast"/>
        </w:trPr>
        <w:tc>
          <w:tcPr>
            <w:tcBorders>
              <w:top w:color="000000" w:space="0" w:sz="0" w:val="nil"/>
              <w:left w:color="ed7d31" w:space="0" w:sz="8" w:val="single"/>
              <w:bottom w:color="ed7d31" w:space="0" w:sz="8" w:val="single"/>
              <w:right w:color="ed7d3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spacing w:before="240" w:lineRule="auto"/>
              <w:jc w:val="center"/>
              <w:rPr/>
            </w:pPr>
            <w:r w:rsidDel="00000000" w:rsidR="00000000" w:rsidRPr="00000000">
              <w:rPr>
                <w:rtl w:val="0"/>
              </w:rPr>
              <w:t xml:space="preserve">View inactive/removed employee’s information </w:t>
            </w:r>
          </w:p>
        </w:tc>
        <w:tc>
          <w:tcPr>
            <w:tcBorders>
              <w:top w:color="000000" w:space="0" w:sz="0" w:val="nil"/>
              <w:left w:color="000000" w:space="0" w:sz="0" w:val="nil"/>
              <w:bottom w:color="ed7d31" w:space="0" w:sz="8" w:val="single"/>
              <w:right w:color="ed7d3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ed7d31" w:space="0" w:sz="8" w:val="single"/>
              <w:right w:color="ed7d3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ed7d31" w:space="0" w:sz="8" w:val="single"/>
              <w:right w:color="ed7d3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spacing w:before="240" w:lineRule="auto"/>
              <w:jc w:val="center"/>
              <w:rPr/>
            </w:pPr>
            <w:r w:rsidDel="00000000" w:rsidR="00000000" w:rsidRPr="00000000">
              <w:rPr>
                <w:rtl w:val="0"/>
              </w:rPr>
              <w:t xml:space="preserve"> X</w:t>
            </w:r>
          </w:p>
        </w:tc>
        <w:tc>
          <w:tcPr>
            <w:tcBorders>
              <w:top w:color="000000" w:space="0" w:sz="0" w:val="nil"/>
              <w:left w:color="000000" w:space="0" w:sz="0" w:val="nil"/>
              <w:bottom w:color="ed7d31" w:space="0" w:sz="8" w:val="single"/>
              <w:right w:color="ed7d3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spacing w:before="240" w:lineRule="auto"/>
              <w:jc w:val="center"/>
              <w:rPr/>
            </w:pPr>
            <w:r w:rsidDel="00000000" w:rsidR="00000000" w:rsidRPr="00000000">
              <w:rPr>
                <w:rtl w:val="0"/>
              </w:rPr>
            </w:r>
          </w:p>
        </w:tc>
      </w:tr>
      <w:tr>
        <w:trPr>
          <w:trHeight w:val="485" w:hRule="atLeast"/>
        </w:trPr>
        <w:tc>
          <w:tcPr>
            <w:tcBorders>
              <w:top w:color="000000" w:space="0" w:sz="0" w:val="nil"/>
              <w:left w:color="ed7d31" w:space="0" w:sz="8" w:val="single"/>
              <w:bottom w:color="ed7d31" w:space="0" w:sz="8" w:val="single"/>
              <w:right w:color="ed7d3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spacing w:before="240" w:lineRule="auto"/>
              <w:jc w:val="center"/>
              <w:rPr/>
            </w:pPr>
            <w:r w:rsidDel="00000000" w:rsidR="00000000" w:rsidRPr="00000000">
              <w:rPr>
                <w:rtl w:val="0"/>
              </w:rPr>
              <w:t xml:space="preserve">Delete employee account </w:t>
            </w:r>
          </w:p>
        </w:tc>
        <w:tc>
          <w:tcPr>
            <w:tcBorders>
              <w:top w:color="000000" w:space="0" w:sz="0" w:val="nil"/>
              <w:left w:color="000000" w:space="0" w:sz="0" w:val="nil"/>
              <w:bottom w:color="ed7d31" w:space="0" w:sz="8" w:val="single"/>
              <w:right w:color="ed7d3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ed7d31" w:space="0" w:sz="8" w:val="single"/>
              <w:right w:color="ed7d3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ed7d31" w:space="0" w:sz="8" w:val="single"/>
              <w:right w:color="ed7d3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spacing w:before="240" w:lineRule="auto"/>
              <w:jc w:val="center"/>
              <w:rPr/>
            </w:pPr>
            <w:r w:rsidDel="00000000" w:rsidR="00000000" w:rsidRPr="00000000">
              <w:rPr>
                <w:rtl w:val="0"/>
              </w:rPr>
              <w:t xml:space="preserve"> X</w:t>
            </w:r>
          </w:p>
        </w:tc>
        <w:tc>
          <w:tcPr>
            <w:tcBorders>
              <w:top w:color="000000" w:space="0" w:sz="0" w:val="nil"/>
              <w:left w:color="000000" w:space="0" w:sz="0" w:val="nil"/>
              <w:bottom w:color="ed7d31" w:space="0" w:sz="8" w:val="single"/>
              <w:right w:color="ed7d3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spacing w:before="240" w:lineRule="auto"/>
              <w:jc w:val="center"/>
              <w:rPr/>
            </w:pPr>
            <w:r w:rsidDel="00000000" w:rsidR="00000000" w:rsidRPr="00000000">
              <w:rPr>
                <w:rtl w:val="0"/>
              </w:rPr>
              <w:t xml:space="preserve"> </w:t>
            </w:r>
          </w:p>
        </w:tc>
      </w:tr>
      <w:tr>
        <w:trPr>
          <w:trHeight w:val="485" w:hRule="atLeast"/>
        </w:trPr>
        <w:tc>
          <w:tcPr>
            <w:tcBorders>
              <w:top w:color="000000" w:space="0" w:sz="0" w:val="nil"/>
              <w:left w:color="ed7d31" w:space="0" w:sz="8" w:val="single"/>
              <w:bottom w:color="ed7d31" w:space="0" w:sz="8" w:val="single"/>
              <w:right w:color="ed7d3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spacing w:before="240" w:lineRule="auto"/>
              <w:jc w:val="center"/>
              <w:rPr/>
            </w:pPr>
            <w:r w:rsidDel="00000000" w:rsidR="00000000" w:rsidRPr="00000000">
              <w:rPr>
                <w:rtl w:val="0"/>
              </w:rPr>
              <w:t xml:space="preserve">Deactivate active employee account</w:t>
            </w:r>
          </w:p>
        </w:tc>
        <w:tc>
          <w:tcPr>
            <w:tcBorders>
              <w:top w:color="000000" w:space="0" w:sz="0" w:val="nil"/>
              <w:left w:color="000000" w:space="0" w:sz="0" w:val="nil"/>
              <w:bottom w:color="ed7d31" w:space="0" w:sz="8" w:val="single"/>
              <w:right w:color="ed7d3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spacing w:before="240" w:lineRule="auto"/>
              <w:jc w:val="center"/>
              <w:rPr/>
            </w:pPr>
            <w:r w:rsidDel="00000000" w:rsidR="00000000" w:rsidRPr="00000000">
              <w:rPr>
                <w:rtl w:val="0"/>
              </w:rPr>
            </w:r>
          </w:p>
        </w:tc>
        <w:tc>
          <w:tcPr>
            <w:tcBorders>
              <w:top w:color="000000" w:space="0" w:sz="0" w:val="nil"/>
              <w:left w:color="000000" w:space="0" w:sz="0" w:val="nil"/>
              <w:bottom w:color="ed7d31" w:space="0" w:sz="8" w:val="single"/>
              <w:right w:color="ed7d3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spacing w:before="240" w:lineRule="auto"/>
              <w:jc w:val="center"/>
              <w:rPr/>
            </w:pPr>
            <w:r w:rsidDel="00000000" w:rsidR="00000000" w:rsidRPr="00000000">
              <w:rPr>
                <w:rtl w:val="0"/>
              </w:rPr>
            </w:r>
          </w:p>
        </w:tc>
        <w:tc>
          <w:tcPr>
            <w:tcBorders>
              <w:top w:color="000000" w:space="0" w:sz="0" w:val="nil"/>
              <w:left w:color="000000" w:space="0" w:sz="0" w:val="nil"/>
              <w:bottom w:color="ed7d31" w:space="0" w:sz="8" w:val="single"/>
              <w:right w:color="ed7d3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spacing w:before="240" w:lineRule="auto"/>
              <w:jc w:val="center"/>
              <w:rPr/>
            </w:pPr>
            <w:r w:rsidDel="00000000" w:rsidR="00000000" w:rsidRPr="00000000">
              <w:rPr>
                <w:rtl w:val="0"/>
              </w:rPr>
              <w:t xml:space="preserve">X</w:t>
            </w:r>
          </w:p>
        </w:tc>
        <w:tc>
          <w:tcPr>
            <w:tcBorders>
              <w:top w:color="000000" w:space="0" w:sz="0" w:val="nil"/>
              <w:left w:color="000000" w:space="0" w:sz="0" w:val="nil"/>
              <w:bottom w:color="ed7d31" w:space="0" w:sz="8" w:val="single"/>
              <w:right w:color="ed7d31"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spacing w:before="240" w:lineRule="auto"/>
              <w:jc w:val="center"/>
              <w:rPr/>
            </w:pPr>
            <w:r w:rsidDel="00000000" w:rsidR="00000000" w:rsidRPr="00000000">
              <w:rPr>
                <w:rtl w:val="0"/>
              </w:rPr>
            </w:r>
          </w:p>
        </w:tc>
      </w:tr>
    </w:tbl>
    <w:p w:rsidR="00000000" w:rsidDel="00000000" w:rsidP="00000000" w:rsidRDefault="00000000" w:rsidRPr="00000000" w14:paraId="000000D1">
      <w:pPr>
        <w:jc w:val="center"/>
        <w:rPr/>
      </w:pPr>
      <w:r w:rsidDel="00000000" w:rsidR="00000000" w:rsidRPr="00000000">
        <w:rPr>
          <w:rtl w:val="0"/>
        </w:rPr>
      </w:r>
    </w:p>
    <w:p w:rsidR="00000000" w:rsidDel="00000000" w:rsidP="00000000" w:rsidRDefault="00000000" w:rsidRPr="00000000" w14:paraId="000000D2">
      <w:pPr>
        <w:jc w:val="center"/>
        <w:rPr/>
      </w:pPr>
      <w:r w:rsidDel="00000000" w:rsidR="00000000" w:rsidRPr="00000000">
        <w:rPr>
          <w:rtl w:val="0"/>
        </w:rPr>
      </w:r>
    </w:p>
    <w:p w:rsidR="00000000" w:rsidDel="00000000" w:rsidP="00000000" w:rsidRDefault="00000000" w:rsidRPr="00000000" w14:paraId="000000D3">
      <w:pPr>
        <w:jc w:val="center"/>
        <w:rPr/>
      </w:pPr>
      <w:r w:rsidDel="00000000" w:rsidR="00000000" w:rsidRPr="00000000">
        <w:rPr>
          <w:rtl w:val="0"/>
        </w:rPr>
      </w:r>
    </w:p>
    <w:tbl>
      <w:tblPr>
        <w:tblStyle w:val="Table2"/>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00.354572242888"/>
        <w:gridCol w:w="1038.210714458239"/>
        <w:gridCol w:w="1024.367904932129"/>
        <w:gridCol w:w="1024.367904932129"/>
        <w:gridCol w:w="1038.210714458239"/>
        <w:tblGridChange w:id="0">
          <w:tblGrid>
            <w:gridCol w:w="4900.354572242888"/>
            <w:gridCol w:w="1038.210714458239"/>
            <w:gridCol w:w="1024.367904932129"/>
            <w:gridCol w:w="1024.367904932129"/>
            <w:gridCol w:w="1038.210714458239"/>
          </w:tblGrid>
        </w:tblGridChange>
      </w:tblGrid>
      <w:tr>
        <w:trPr>
          <w:trHeight w:val="545" w:hRule="atLeast"/>
        </w:trPr>
        <w:tc>
          <w:tcPr>
            <w:gridSpan w:val="5"/>
            <w:tcBorders>
              <w:top w:color="5b9bd5" w:space="0" w:sz="8" w:val="single"/>
              <w:left w:color="5b9bd5" w:space="0" w:sz="8" w:val="single"/>
              <w:bottom w:color="5b9bd5" w:space="0" w:sz="8" w:val="single"/>
              <w:right w:color="5b9bd5"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before="240" w:lineRule="auto"/>
              <w:jc w:val="center"/>
              <w:rPr>
                <w:b w:val="1"/>
                <w:sz w:val="28"/>
                <w:szCs w:val="28"/>
              </w:rPr>
            </w:pPr>
            <w:r w:rsidDel="00000000" w:rsidR="00000000" w:rsidRPr="00000000">
              <w:rPr>
                <w:b w:val="1"/>
                <w:sz w:val="28"/>
                <w:szCs w:val="28"/>
                <w:rtl w:val="0"/>
              </w:rPr>
              <w:t xml:space="preserve">Sales representative</w:t>
            </w:r>
          </w:p>
        </w:tc>
      </w:tr>
      <w:tr>
        <w:trPr>
          <w:trHeight w:val="575" w:hRule="atLeast"/>
        </w:trPr>
        <w:tc>
          <w:tcPr>
            <w:tcBorders>
              <w:top w:color="000000" w:space="0" w:sz="0" w:val="nil"/>
              <w:left w:color="5b9bd5" w:space="0" w:sz="8" w:val="single"/>
              <w:bottom w:color="5b9bd5" w:space="0" w:sz="8" w:val="single"/>
              <w:right w:color="5b9bd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spacing w:before="240" w:lineRule="auto"/>
              <w:jc w:val="center"/>
              <w:rPr>
                <w:b w:val="1"/>
                <w:sz w:val="28"/>
                <w:szCs w:val="28"/>
              </w:rPr>
            </w:pPr>
            <w:r w:rsidDel="00000000" w:rsidR="00000000" w:rsidRPr="00000000">
              <w:rPr>
                <w:b w:val="1"/>
                <w:sz w:val="28"/>
                <w:szCs w:val="28"/>
                <w:rtl w:val="0"/>
              </w:rPr>
              <w:t xml:space="preserve">Functional Requirements</w:t>
            </w:r>
          </w:p>
        </w:tc>
        <w:tc>
          <w:tcPr>
            <w:tcBorders>
              <w:top w:color="000000" w:space="0" w:sz="0" w:val="nil"/>
              <w:left w:color="000000" w:space="0" w:sz="0" w:val="nil"/>
              <w:bottom w:color="5b9bd5" w:space="0" w:sz="8" w:val="single"/>
              <w:right w:color="5b9bd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spacing w:before="240" w:lineRule="auto"/>
              <w:jc w:val="center"/>
              <w:rPr>
                <w:b w:val="1"/>
              </w:rPr>
            </w:pPr>
            <w:r w:rsidDel="00000000" w:rsidR="00000000" w:rsidRPr="00000000">
              <w:rPr>
                <w:b w:val="1"/>
                <w:rtl w:val="0"/>
              </w:rPr>
              <w:t xml:space="preserve">M</w:t>
            </w:r>
          </w:p>
        </w:tc>
        <w:tc>
          <w:tcPr>
            <w:tcBorders>
              <w:top w:color="000000" w:space="0" w:sz="0" w:val="nil"/>
              <w:left w:color="000000" w:space="0" w:sz="0" w:val="nil"/>
              <w:bottom w:color="5b9bd5" w:space="0" w:sz="8" w:val="single"/>
              <w:right w:color="5b9bd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spacing w:before="240" w:lineRule="auto"/>
              <w:jc w:val="center"/>
              <w:rPr>
                <w:b w:val="1"/>
              </w:rPr>
            </w:pPr>
            <w:r w:rsidDel="00000000" w:rsidR="00000000" w:rsidRPr="00000000">
              <w:rPr>
                <w:b w:val="1"/>
                <w:rtl w:val="0"/>
              </w:rPr>
              <w:t xml:space="preserve">S</w:t>
            </w:r>
          </w:p>
        </w:tc>
        <w:tc>
          <w:tcPr>
            <w:tcBorders>
              <w:top w:color="000000" w:space="0" w:sz="0" w:val="nil"/>
              <w:left w:color="000000" w:space="0" w:sz="0" w:val="nil"/>
              <w:bottom w:color="5b9bd5" w:space="0" w:sz="8" w:val="single"/>
              <w:right w:color="5b9bd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spacing w:before="240" w:lineRule="auto"/>
              <w:jc w:val="center"/>
              <w:rPr>
                <w:b w:val="1"/>
              </w:rPr>
            </w:pPr>
            <w:r w:rsidDel="00000000" w:rsidR="00000000" w:rsidRPr="00000000">
              <w:rPr>
                <w:b w:val="1"/>
                <w:rtl w:val="0"/>
              </w:rPr>
              <w:t xml:space="preserve">C</w:t>
            </w:r>
          </w:p>
        </w:tc>
        <w:tc>
          <w:tcPr>
            <w:tcBorders>
              <w:top w:color="000000" w:space="0" w:sz="0" w:val="nil"/>
              <w:left w:color="000000" w:space="0" w:sz="0" w:val="nil"/>
              <w:bottom w:color="5b9bd5" w:space="0" w:sz="8" w:val="single"/>
              <w:right w:color="5b9bd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spacing w:before="240" w:lineRule="auto"/>
              <w:jc w:val="center"/>
              <w:rPr>
                <w:b w:val="1"/>
              </w:rPr>
            </w:pPr>
            <w:r w:rsidDel="00000000" w:rsidR="00000000" w:rsidRPr="00000000">
              <w:rPr>
                <w:b w:val="1"/>
                <w:rtl w:val="0"/>
              </w:rPr>
              <w:t xml:space="preserve">W</w:t>
            </w:r>
          </w:p>
        </w:tc>
      </w:tr>
      <w:tr>
        <w:trPr>
          <w:trHeight w:val="485" w:hRule="atLeast"/>
        </w:trPr>
        <w:tc>
          <w:tcPr>
            <w:tcBorders>
              <w:top w:color="000000" w:space="0" w:sz="0" w:val="nil"/>
              <w:left w:color="5b9bd5" w:space="0" w:sz="8" w:val="single"/>
              <w:bottom w:color="5b9bd5" w:space="0" w:sz="8" w:val="single"/>
              <w:right w:color="5b9bd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spacing w:before="240" w:lineRule="auto"/>
              <w:jc w:val="center"/>
              <w:rPr/>
            </w:pPr>
            <w:r w:rsidDel="00000000" w:rsidR="00000000" w:rsidRPr="00000000">
              <w:rPr>
                <w:rtl w:val="0"/>
              </w:rPr>
              <w:t xml:space="preserve">Request stock</w:t>
            </w:r>
          </w:p>
        </w:tc>
        <w:tc>
          <w:tcPr>
            <w:tcBorders>
              <w:top w:color="000000" w:space="0" w:sz="0" w:val="nil"/>
              <w:left w:color="000000" w:space="0" w:sz="0" w:val="nil"/>
              <w:bottom w:color="5b9bd5" w:space="0" w:sz="8" w:val="single"/>
              <w:right w:color="5b9bd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spacing w:before="240" w:lineRule="auto"/>
              <w:jc w:val="center"/>
              <w:rPr/>
            </w:pPr>
            <w:r w:rsidDel="00000000" w:rsidR="00000000" w:rsidRPr="00000000">
              <w:rPr>
                <w:rtl w:val="0"/>
              </w:rPr>
              <w:t xml:space="preserve">X</w:t>
            </w:r>
          </w:p>
        </w:tc>
        <w:tc>
          <w:tcPr>
            <w:tcBorders>
              <w:top w:color="000000" w:space="0" w:sz="0" w:val="nil"/>
              <w:left w:color="000000" w:space="0" w:sz="0" w:val="nil"/>
              <w:bottom w:color="5b9bd5" w:space="0" w:sz="8" w:val="single"/>
              <w:right w:color="5b9bd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5b9bd5" w:space="0" w:sz="8" w:val="single"/>
              <w:right w:color="5b9bd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5b9bd5" w:space="0" w:sz="8" w:val="single"/>
              <w:right w:color="5b9bd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spacing w:before="240" w:lineRule="auto"/>
              <w:jc w:val="center"/>
              <w:rPr/>
            </w:pPr>
            <w:r w:rsidDel="00000000" w:rsidR="00000000" w:rsidRPr="00000000">
              <w:rPr>
                <w:rtl w:val="0"/>
              </w:rPr>
              <w:t xml:space="preserve"> </w:t>
            </w:r>
          </w:p>
        </w:tc>
      </w:tr>
      <w:tr>
        <w:trPr>
          <w:trHeight w:val="485" w:hRule="atLeast"/>
        </w:trPr>
        <w:tc>
          <w:tcPr>
            <w:tcBorders>
              <w:top w:color="000000" w:space="0" w:sz="0" w:val="nil"/>
              <w:left w:color="5b9bd5" w:space="0" w:sz="8" w:val="single"/>
              <w:bottom w:color="5b9bd5" w:space="0" w:sz="8" w:val="single"/>
              <w:right w:color="5b9bd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spacing w:before="240" w:lineRule="auto"/>
              <w:jc w:val="center"/>
              <w:rPr/>
            </w:pPr>
            <w:r w:rsidDel="00000000" w:rsidR="00000000" w:rsidRPr="00000000">
              <w:rPr>
                <w:rtl w:val="0"/>
              </w:rPr>
              <w:t xml:space="preserve">View request status</w:t>
            </w:r>
          </w:p>
        </w:tc>
        <w:tc>
          <w:tcPr>
            <w:tcBorders>
              <w:top w:color="000000" w:space="0" w:sz="0" w:val="nil"/>
              <w:left w:color="000000" w:space="0" w:sz="0" w:val="nil"/>
              <w:bottom w:color="5b9bd5" w:space="0" w:sz="8" w:val="single"/>
              <w:right w:color="5b9bd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240" w:lineRule="auto"/>
              <w:jc w:val="center"/>
              <w:rPr/>
            </w:pPr>
            <w:r w:rsidDel="00000000" w:rsidR="00000000" w:rsidRPr="00000000">
              <w:rPr>
                <w:rtl w:val="0"/>
              </w:rPr>
              <w:t xml:space="preserve">X</w:t>
            </w:r>
          </w:p>
        </w:tc>
        <w:tc>
          <w:tcPr>
            <w:tcBorders>
              <w:top w:color="000000" w:space="0" w:sz="0" w:val="nil"/>
              <w:left w:color="000000" w:space="0" w:sz="0" w:val="nil"/>
              <w:bottom w:color="5b9bd5" w:space="0" w:sz="8" w:val="single"/>
              <w:right w:color="5b9bd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5b9bd5" w:space="0" w:sz="8" w:val="single"/>
              <w:right w:color="5b9bd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5b9bd5" w:space="0" w:sz="8" w:val="single"/>
              <w:right w:color="5b9bd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spacing w:before="240" w:lineRule="auto"/>
              <w:jc w:val="center"/>
              <w:rPr/>
            </w:pPr>
            <w:r w:rsidDel="00000000" w:rsidR="00000000" w:rsidRPr="00000000">
              <w:rPr>
                <w:rtl w:val="0"/>
              </w:rPr>
              <w:t xml:space="preserve"> </w:t>
            </w:r>
          </w:p>
        </w:tc>
      </w:tr>
      <w:tr>
        <w:trPr>
          <w:trHeight w:val="485" w:hRule="atLeast"/>
        </w:trPr>
        <w:tc>
          <w:tcPr>
            <w:tcBorders>
              <w:top w:color="000000" w:space="0" w:sz="0" w:val="nil"/>
              <w:left w:color="5b9bd5" w:space="0" w:sz="8" w:val="single"/>
              <w:bottom w:color="5b9bd5" w:space="0" w:sz="8" w:val="single"/>
              <w:right w:color="5b9bd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240" w:lineRule="auto"/>
              <w:jc w:val="center"/>
              <w:rPr/>
            </w:pPr>
            <w:r w:rsidDel="00000000" w:rsidR="00000000" w:rsidRPr="00000000">
              <w:rPr>
                <w:rtl w:val="0"/>
              </w:rPr>
              <w:t xml:space="preserve">View shelf stock information</w:t>
            </w:r>
          </w:p>
        </w:tc>
        <w:tc>
          <w:tcPr>
            <w:tcBorders>
              <w:top w:color="000000" w:space="0" w:sz="0" w:val="nil"/>
              <w:left w:color="000000" w:space="0" w:sz="0" w:val="nil"/>
              <w:bottom w:color="5b9bd5" w:space="0" w:sz="8" w:val="single"/>
              <w:right w:color="5b9bd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9">
            <w:pPr>
              <w:spacing w:before="240" w:lineRule="auto"/>
              <w:jc w:val="center"/>
              <w:rPr/>
            </w:pPr>
            <w:r w:rsidDel="00000000" w:rsidR="00000000" w:rsidRPr="00000000">
              <w:rPr>
                <w:rtl w:val="0"/>
              </w:rPr>
              <w:t xml:space="preserve">X</w:t>
            </w:r>
          </w:p>
        </w:tc>
        <w:tc>
          <w:tcPr>
            <w:tcBorders>
              <w:top w:color="000000" w:space="0" w:sz="0" w:val="nil"/>
              <w:left w:color="000000" w:space="0" w:sz="0" w:val="nil"/>
              <w:bottom w:color="5b9bd5" w:space="0" w:sz="8" w:val="single"/>
              <w:right w:color="5b9bd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A">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5b9bd5" w:space="0" w:sz="8" w:val="single"/>
              <w:right w:color="5b9bd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B">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5b9bd5" w:space="0" w:sz="8" w:val="single"/>
              <w:right w:color="5b9bd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spacing w:before="240" w:lineRule="auto"/>
              <w:jc w:val="center"/>
              <w:rPr/>
            </w:pPr>
            <w:r w:rsidDel="00000000" w:rsidR="00000000" w:rsidRPr="00000000">
              <w:rPr>
                <w:rtl w:val="0"/>
              </w:rPr>
              <w:t xml:space="preserve"> </w:t>
            </w:r>
          </w:p>
        </w:tc>
      </w:tr>
      <w:tr>
        <w:trPr>
          <w:trHeight w:val="485" w:hRule="atLeast"/>
        </w:trPr>
        <w:tc>
          <w:tcPr>
            <w:tcBorders>
              <w:top w:color="000000" w:space="0" w:sz="0" w:val="nil"/>
              <w:left w:color="5b9bd5" w:space="0" w:sz="8" w:val="single"/>
              <w:bottom w:color="5b9bd5" w:space="0" w:sz="8" w:val="single"/>
              <w:right w:color="5b9bd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D">
            <w:pPr>
              <w:spacing w:before="240" w:lineRule="auto"/>
              <w:jc w:val="center"/>
              <w:rPr/>
            </w:pPr>
            <w:r w:rsidDel="00000000" w:rsidR="00000000" w:rsidRPr="00000000">
              <w:rPr>
                <w:rtl w:val="0"/>
              </w:rPr>
              <w:t xml:space="preserve">Delete items from stock</w:t>
            </w:r>
          </w:p>
        </w:tc>
        <w:tc>
          <w:tcPr>
            <w:tcBorders>
              <w:top w:color="000000" w:space="0" w:sz="0" w:val="nil"/>
              <w:left w:color="000000" w:space="0" w:sz="0" w:val="nil"/>
              <w:bottom w:color="5b9bd5" w:space="0" w:sz="8" w:val="single"/>
              <w:right w:color="5b9bd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E">
            <w:pPr>
              <w:spacing w:before="240" w:lineRule="auto"/>
              <w:jc w:val="center"/>
              <w:rPr/>
            </w:pPr>
            <w:r w:rsidDel="00000000" w:rsidR="00000000" w:rsidRPr="00000000">
              <w:rPr>
                <w:rtl w:val="0"/>
              </w:rPr>
              <w:t xml:space="preserve">X </w:t>
            </w:r>
          </w:p>
        </w:tc>
        <w:tc>
          <w:tcPr>
            <w:tcBorders>
              <w:top w:color="000000" w:space="0" w:sz="0" w:val="nil"/>
              <w:left w:color="000000" w:space="0" w:sz="0" w:val="nil"/>
              <w:bottom w:color="5b9bd5" w:space="0" w:sz="8" w:val="single"/>
              <w:right w:color="5b9bd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spacing w:before="240" w:lineRule="auto"/>
              <w:jc w:val="center"/>
              <w:rPr/>
            </w:pPr>
            <w:r w:rsidDel="00000000" w:rsidR="00000000" w:rsidRPr="00000000">
              <w:rPr>
                <w:rtl w:val="0"/>
              </w:rPr>
            </w:r>
          </w:p>
        </w:tc>
        <w:tc>
          <w:tcPr>
            <w:tcBorders>
              <w:top w:color="000000" w:space="0" w:sz="0" w:val="nil"/>
              <w:left w:color="000000" w:space="0" w:sz="0" w:val="nil"/>
              <w:bottom w:color="5b9bd5" w:space="0" w:sz="8" w:val="single"/>
              <w:right w:color="5b9bd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spacing w:before="240" w:lineRule="auto"/>
              <w:jc w:val="center"/>
              <w:rPr/>
            </w:pPr>
            <w:r w:rsidDel="00000000" w:rsidR="00000000" w:rsidRPr="00000000">
              <w:rPr>
                <w:rtl w:val="0"/>
              </w:rPr>
            </w:r>
          </w:p>
        </w:tc>
        <w:tc>
          <w:tcPr>
            <w:tcBorders>
              <w:top w:color="000000" w:space="0" w:sz="0" w:val="nil"/>
              <w:left w:color="000000" w:space="0" w:sz="0" w:val="nil"/>
              <w:bottom w:color="5b9bd5" w:space="0" w:sz="8" w:val="single"/>
              <w:right w:color="5b9bd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spacing w:before="240" w:lineRule="auto"/>
              <w:jc w:val="center"/>
              <w:rPr/>
            </w:pPr>
            <w:r w:rsidDel="00000000" w:rsidR="00000000" w:rsidRPr="00000000">
              <w:rPr>
                <w:rtl w:val="0"/>
              </w:rPr>
            </w:r>
          </w:p>
        </w:tc>
      </w:tr>
      <w:tr>
        <w:trPr>
          <w:trHeight w:val="485" w:hRule="atLeast"/>
        </w:trPr>
        <w:tc>
          <w:tcPr>
            <w:tcBorders>
              <w:top w:color="000000" w:space="0" w:sz="0" w:val="nil"/>
              <w:left w:color="5b9bd5" w:space="0" w:sz="8" w:val="single"/>
              <w:bottom w:color="5b9bd5" w:space="0" w:sz="8" w:val="single"/>
              <w:right w:color="5b9bd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2">
            <w:pPr>
              <w:spacing w:before="240" w:lineRule="auto"/>
              <w:jc w:val="center"/>
              <w:rPr/>
            </w:pPr>
            <w:r w:rsidDel="00000000" w:rsidR="00000000" w:rsidRPr="00000000">
              <w:rPr>
                <w:rtl w:val="0"/>
              </w:rPr>
              <w:t xml:space="preserve">View statistics regarding stock changes</w:t>
            </w:r>
          </w:p>
        </w:tc>
        <w:tc>
          <w:tcPr>
            <w:tcBorders>
              <w:top w:color="000000" w:space="0" w:sz="0" w:val="nil"/>
              <w:left w:color="000000" w:space="0" w:sz="0" w:val="nil"/>
              <w:bottom w:color="5b9bd5" w:space="0" w:sz="8" w:val="single"/>
              <w:right w:color="5b9bd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spacing w:before="240" w:lineRule="auto"/>
              <w:jc w:val="center"/>
              <w:rPr/>
            </w:pPr>
            <w:r w:rsidDel="00000000" w:rsidR="00000000" w:rsidRPr="00000000">
              <w:rPr>
                <w:rtl w:val="0"/>
              </w:rPr>
              <w:t xml:space="preserve">X </w:t>
            </w:r>
          </w:p>
        </w:tc>
        <w:tc>
          <w:tcPr>
            <w:tcBorders>
              <w:top w:color="000000" w:space="0" w:sz="0" w:val="nil"/>
              <w:left w:color="000000" w:space="0" w:sz="0" w:val="nil"/>
              <w:bottom w:color="5b9bd5" w:space="0" w:sz="8" w:val="single"/>
              <w:right w:color="5b9bd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5b9bd5" w:space="0" w:sz="8" w:val="single"/>
              <w:right w:color="5b9bd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5">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5b9bd5" w:space="0" w:sz="8" w:val="single"/>
              <w:right w:color="5b9bd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spacing w:before="240" w:lineRule="auto"/>
              <w:jc w:val="center"/>
              <w:rPr/>
            </w:pPr>
            <w:r w:rsidDel="00000000" w:rsidR="00000000" w:rsidRPr="00000000">
              <w:rPr>
                <w:rtl w:val="0"/>
              </w:rPr>
              <w:t xml:space="preserve"> </w:t>
            </w:r>
          </w:p>
        </w:tc>
      </w:tr>
      <w:tr>
        <w:trPr>
          <w:trHeight w:val="485" w:hRule="atLeast"/>
        </w:trPr>
        <w:tc>
          <w:tcPr>
            <w:tcBorders>
              <w:top w:color="000000" w:space="0" w:sz="0" w:val="nil"/>
              <w:left w:color="5b9bd5" w:space="0" w:sz="8" w:val="single"/>
              <w:bottom w:color="5b9bd5" w:space="0" w:sz="8" w:val="single"/>
              <w:right w:color="5b9bd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spacing w:before="240" w:lineRule="auto"/>
              <w:jc w:val="center"/>
              <w:rPr/>
            </w:pPr>
            <w:r w:rsidDel="00000000" w:rsidR="00000000" w:rsidRPr="00000000">
              <w:rPr>
                <w:rtl w:val="0"/>
              </w:rPr>
              <w:t xml:space="preserve">View product statistics</w:t>
            </w:r>
          </w:p>
        </w:tc>
        <w:tc>
          <w:tcPr>
            <w:tcBorders>
              <w:top w:color="000000" w:space="0" w:sz="0" w:val="nil"/>
              <w:left w:color="000000" w:space="0" w:sz="0" w:val="nil"/>
              <w:bottom w:color="5b9bd5" w:space="0" w:sz="8" w:val="single"/>
              <w:right w:color="5b9bd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spacing w:before="240" w:lineRule="auto"/>
              <w:jc w:val="center"/>
              <w:rPr/>
            </w:pPr>
            <w:r w:rsidDel="00000000" w:rsidR="00000000" w:rsidRPr="00000000">
              <w:rPr>
                <w:rtl w:val="0"/>
              </w:rPr>
            </w:r>
          </w:p>
        </w:tc>
        <w:tc>
          <w:tcPr>
            <w:tcBorders>
              <w:top w:color="000000" w:space="0" w:sz="0" w:val="nil"/>
              <w:left w:color="000000" w:space="0" w:sz="0" w:val="nil"/>
              <w:bottom w:color="5b9bd5" w:space="0" w:sz="8" w:val="single"/>
              <w:right w:color="5b9bd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spacing w:before="240" w:lineRule="auto"/>
              <w:jc w:val="center"/>
              <w:rPr/>
            </w:pPr>
            <w:r w:rsidDel="00000000" w:rsidR="00000000" w:rsidRPr="00000000">
              <w:rPr>
                <w:rtl w:val="0"/>
              </w:rPr>
              <w:t xml:space="preserve"> X</w:t>
            </w:r>
          </w:p>
        </w:tc>
        <w:tc>
          <w:tcPr>
            <w:tcBorders>
              <w:top w:color="000000" w:space="0" w:sz="0" w:val="nil"/>
              <w:left w:color="000000" w:space="0" w:sz="0" w:val="nil"/>
              <w:bottom w:color="5b9bd5" w:space="0" w:sz="8" w:val="single"/>
              <w:right w:color="5b9bd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5b9bd5" w:space="0" w:sz="8" w:val="single"/>
              <w:right w:color="5b9bd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spacing w:before="240" w:lineRule="auto"/>
              <w:jc w:val="center"/>
              <w:rPr/>
            </w:pPr>
            <w:r w:rsidDel="00000000" w:rsidR="00000000" w:rsidRPr="00000000">
              <w:rPr>
                <w:rtl w:val="0"/>
              </w:rPr>
              <w:t xml:space="preserve"> </w:t>
            </w:r>
          </w:p>
        </w:tc>
      </w:tr>
    </w:tbl>
    <w:p w:rsidR="00000000" w:rsidDel="00000000" w:rsidP="00000000" w:rsidRDefault="00000000" w:rsidRPr="00000000" w14:paraId="000000FC">
      <w:pPr>
        <w:jc w:val="center"/>
        <w:rPr/>
      </w:pPr>
      <w:r w:rsidDel="00000000" w:rsidR="00000000" w:rsidRPr="00000000">
        <w:rPr>
          <w:rtl w:val="0"/>
        </w:rPr>
      </w:r>
    </w:p>
    <w:p w:rsidR="00000000" w:rsidDel="00000000" w:rsidP="00000000" w:rsidRDefault="00000000" w:rsidRPr="00000000" w14:paraId="000000FD">
      <w:pPr>
        <w:jc w:val="center"/>
        <w:rPr/>
      </w:pPr>
      <w:r w:rsidDel="00000000" w:rsidR="00000000" w:rsidRPr="00000000">
        <w:rPr>
          <w:rtl w:val="0"/>
        </w:rPr>
      </w:r>
    </w:p>
    <w:p w:rsidR="00000000" w:rsidDel="00000000" w:rsidP="00000000" w:rsidRDefault="00000000" w:rsidRPr="00000000" w14:paraId="000000FE">
      <w:pPr>
        <w:jc w:val="center"/>
        <w:rPr/>
      </w:pPr>
      <w:r w:rsidDel="00000000" w:rsidR="00000000" w:rsidRPr="00000000">
        <w:rPr>
          <w:rtl w:val="0"/>
        </w:rPr>
      </w:r>
    </w:p>
    <w:p w:rsidR="00000000" w:rsidDel="00000000" w:rsidP="00000000" w:rsidRDefault="00000000" w:rsidRPr="00000000" w14:paraId="000000FF">
      <w:pPr>
        <w:jc w:val="center"/>
        <w:rPr/>
      </w:pPr>
      <w:r w:rsidDel="00000000" w:rsidR="00000000" w:rsidRPr="00000000">
        <w:rPr>
          <w:rtl w:val="0"/>
        </w:rPr>
      </w:r>
    </w:p>
    <w:p w:rsidR="00000000" w:rsidDel="00000000" w:rsidP="00000000" w:rsidRDefault="00000000" w:rsidRPr="00000000" w14:paraId="00000100">
      <w:pPr>
        <w:jc w:val="center"/>
        <w:rPr/>
      </w:pPr>
      <w:r w:rsidDel="00000000" w:rsidR="00000000" w:rsidRPr="00000000">
        <w:rPr>
          <w:rtl w:val="0"/>
        </w:rPr>
      </w:r>
    </w:p>
    <w:tbl>
      <w:tblPr>
        <w:tblStyle w:val="Table3"/>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00.354572242888"/>
        <w:gridCol w:w="1038.210714458239"/>
        <w:gridCol w:w="1024.367904932129"/>
        <w:gridCol w:w="1024.367904932129"/>
        <w:gridCol w:w="1038.210714458239"/>
        <w:tblGridChange w:id="0">
          <w:tblGrid>
            <w:gridCol w:w="4900.354572242888"/>
            <w:gridCol w:w="1038.210714458239"/>
            <w:gridCol w:w="1024.367904932129"/>
            <w:gridCol w:w="1024.367904932129"/>
            <w:gridCol w:w="1038.210714458239"/>
          </w:tblGrid>
        </w:tblGridChange>
      </w:tblGrid>
      <w:tr>
        <w:trPr>
          <w:trHeight w:val="545" w:hRule="atLeast"/>
        </w:trPr>
        <w:tc>
          <w:tcPr>
            <w:gridSpan w:val="5"/>
            <w:tcBorders>
              <w:top w:color="70ad47" w:space="0" w:sz="8" w:val="single"/>
              <w:left w:color="70ad47" w:space="0" w:sz="8" w:val="single"/>
              <w:bottom w:color="70ad47" w:space="0" w:sz="8" w:val="single"/>
              <w:right w:color="70ad47" w:space="0" w:sz="8" w:val="single"/>
            </w:tcBorders>
            <w:tcMar>
              <w:top w:w="100.0" w:type="dxa"/>
              <w:left w:w="100.0" w:type="dxa"/>
              <w:bottom w:w="100.0" w:type="dxa"/>
              <w:right w:w="100.0" w:type="dxa"/>
            </w:tcMar>
            <w:vAlign w:val="top"/>
          </w:tcPr>
          <w:p w:rsidR="00000000" w:rsidDel="00000000" w:rsidP="00000000" w:rsidRDefault="00000000" w:rsidRPr="00000000" w14:paraId="00000101">
            <w:pPr>
              <w:spacing w:before="240" w:lineRule="auto"/>
              <w:jc w:val="center"/>
              <w:rPr>
                <w:b w:val="1"/>
                <w:sz w:val="28"/>
                <w:szCs w:val="28"/>
              </w:rPr>
            </w:pPr>
            <w:r w:rsidDel="00000000" w:rsidR="00000000" w:rsidRPr="00000000">
              <w:rPr>
                <w:b w:val="1"/>
                <w:sz w:val="28"/>
                <w:szCs w:val="28"/>
                <w:rtl w:val="0"/>
              </w:rPr>
              <w:t xml:space="preserve">Depo</w:t>
            </w:r>
          </w:p>
        </w:tc>
      </w:tr>
      <w:tr>
        <w:trPr>
          <w:trHeight w:val="575" w:hRule="atLeast"/>
        </w:trPr>
        <w:tc>
          <w:tcPr>
            <w:tcBorders>
              <w:top w:color="000000" w:space="0" w:sz="0" w:val="nil"/>
              <w:left w:color="70ad47" w:space="0" w:sz="8" w:val="single"/>
              <w:bottom w:color="70ad47" w:space="0" w:sz="8" w:val="single"/>
              <w:right w:color="70ad4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spacing w:before="240" w:lineRule="auto"/>
              <w:jc w:val="center"/>
              <w:rPr>
                <w:b w:val="1"/>
                <w:sz w:val="28"/>
                <w:szCs w:val="28"/>
              </w:rPr>
            </w:pPr>
            <w:r w:rsidDel="00000000" w:rsidR="00000000" w:rsidRPr="00000000">
              <w:rPr>
                <w:b w:val="1"/>
                <w:sz w:val="28"/>
                <w:szCs w:val="28"/>
                <w:rtl w:val="0"/>
              </w:rPr>
              <w:t xml:space="preserve">Functional Requirements</w:t>
            </w:r>
          </w:p>
        </w:tc>
        <w:tc>
          <w:tcPr>
            <w:tcBorders>
              <w:top w:color="000000" w:space="0" w:sz="0" w:val="nil"/>
              <w:left w:color="000000" w:space="0" w:sz="0" w:val="nil"/>
              <w:bottom w:color="70ad47" w:space="0" w:sz="8" w:val="single"/>
              <w:right w:color="70ad4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spacing w:before="240" w:lineRule="auto"/>
              <w:jc w:val="center"/>
              <w:rPr>
                <w:b w:val="1"/>
              </w:rPr>
            </w:pPr>
            <w:r w:rsidDel="00000000" w:rsidR="00000000" w:rsidRPr="00000000">
              <w:rPr>
                <w:b w:val="1"/>
                <w:rtl w:val="0"/>
              </w:rPr>
              <w:t xml:space="preserve">M</w:t>
            </w:r>
          </w:p>
        </w:tc>
        <w:tc>
          <w:tcPr>
            <w:tcBorders>
              <w:top w:color="000000" w:space="0" w:sz="0" w:val="nil"/>
              <w:left w:color="000000" w:space="0" w:sz="0" w:val="nil"/>
              <w:bottom w:color="70ad47" w:space="0" w:sz="8" w:val="single"/>
              <w:right w:color="70ad4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spacing w:before="240" w:lineRule="auto"/>
              <w:jc w:val="center"/>
              <w:rPr>
                <w:b w:val="1"/>
              </w:rPr>
            </w:pPr>
            <w:r w:rsidDel="00000000" w:rsidR="00000000" w:rsidRPr="00000000">
              <w:rPr>
                <w:b w:val="1"/>
                <w:rtl w:val="0"/>
              </w:rPr>
              <w:t xml:space="preserve">S</w:t>
            </w:r>
          </w:p>
        </w:tc>
        <w:tc>
          <w:tcPr>
            <w:tcBorders>
              <w:top w:color="000000" w:space="0" w:sz="0" w:val="nil"/>
              <w:left w:color="000000" w:space="0" w:sz="0" w:val="nil"/>
              <w:bottom w:color="70ad47" w:space="0" w:sz="8" w:val="single"/>
              <w:right w:color="70ad4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spacing w:before="240" w:lineRule="auto"/>
              <w:jc w:val="center"/>
              <w:rPr>
                <w:b w:val="1"/>
              </w:rPr>
            </w:pPr>
            <w:r w:rsidDel="00000000" w:rsidR="00000000" w:rsidRPr="00000000">
              <w:rPr>
                <w:b w:val="1"/>
                <w:rtl w:val="0"/>
              </w:rPr>
              <w:t xml:space="preserve">C</w:t>
            </w:r>
          </w:p>
        </w:tc>
        <w:tc>
          <w:tcPr>
            <w:tcBorders>
              <w:top w:color="000000" w:space="0" w:sz="0" w:val="nil"/>
              <w:left w:color="000000" w:space="0" w:sz="0" w:val="nil"/>
              <w:bottom w:color="70ad47" w:space="0" w:sz="8" w:val="single"/>
              <w:right w:color="70ad4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A">
            <w:pPr>
              <w:spacing w:before="240" w:lineRule="auto"/>
              <w:jc w:val="center"/>
              <w:rPr>
                <w:b w:val="1"/>
              </w:rPr>
            </w:pPr>
            <w:r w:rsidDel="00000000" w:rsidR="00000000" w:rsidRPr="00000000">
              <w:rPr>
                <w:b w:val="1"/>
                <w:rtl w:val="0"/>
              </w:rPr>
              <w:t xml:space="preserve">W</w:t>
            </w:r>
          </w:p>
        </w:tc>
      </w:tr>
      <w:tr>
        <w:trPr>
          <w:trHeight w:val="485" w:hRule="atLeast"/>
        </w:trPr>
        <w:tc>
          <w:tcPr>
            <w:tcBorders>
              <w:top w:color="000000" w:space="0" w:sz="0" w:val="nil"/>
              <w:left w:color="70ad47" w:space="0" w:sz="8" w:val="single"/>
              <w:bottom w:color="70ad47" w:space="0" w:sz="8" w:val="single"/>
              <w:right w:color="70ad4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spacing w:before="240" w:lineRule="auto"/>
              <w:jc w:val="center"/>
              <w:rPr/>
            </w:pPr>
            <w:r w:rsidDel="00000000" w:rsidR="00000000" w:rsidRPr="00000000">
              <w:rPr>
                <w:rtl w:val="0"/>
              </w:rPr>
              <w:t xml:space="preserve">View stock data</w:t>
            </w:r>
          </w:p>
        </w:tc>
        <w:tc>
          <w:tcPr>
            <w:tcBorders>
              <w:top w:color="000000" w:space="0" w:sz="0" w:val="nil"/>
              <w:left w:color="000000" w:space="0" w:sz="0" w:val="nil"/>
              <w:bottom w:color="70ad47" w:space="0" w:sz="8" w:val="single"/>
              <w:right w:color="70ad4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spacing w:before="240" w:lineRule="auto"/>
              <w:jc w:val="center"/>
              <w:rPr/>
            </w:pPr>
            <w:r w:rsidDel="00000000" w:rsidR="00000000" w:rsidRPr="00000000">
              <w:rPr>
                <w:rtl w:val="0"/>
              </w:rPr>
              <w:t xml:space="preserve">X</w:t>
            </w:r>
          </w:p>
        </w:tc>
        <w:tc>
          <w:tcPr>
            <w:tcBorders>
              <w:top w:color="000000" w:space="0" w:sz="0" w:val="nil"/>
              <w:left w:color="000000" w:space="0" w:sz="0" w:val="nil"/>
              <w:bottom w:color="70ad47" w:space="0" w:sz="8" w:val="single"/>
              <w:right w:color="70ad4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70ad47" w:space="0" w:sz="8" w:val="single"/>
              <w:right w:color="70ad4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70ad47" w:space="0" w:sz="8" w:val="single"/>
              <w:right w:color="70ad4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spacing w:before="240" w:lineRule="auto"/>
              <w:jc w:val="center"/>
              <w:rPr/>
            </w:pPr>
            <w:r w:rsidDel="00000000" w:rsidR="00000000" w:rsidRPr="00000000">
              <w:rPr>
                <w:rtl w:val="0"/>
              </w:rPr>
              <w:t xml:space="preserve"> </w:t>
            </w:r>
          </w:p>
        </w:tc>
      </w:tr>
      <w:tr>
        <w:trPr>
          <w:trHeight w:val="485" w:hRule="atLeast"/>
        </w:trPr>
        <w:tc>
          <w:tcPr>
            <w:tcBorders>
              <w:top w:color="000000" w:space="0" w:sz="0" w:val="nil"/>
              <w:left w:color="70ad47" w:space="0" w:sz="8" w:val="single"/>
              <w:bottom w:color="70ad47" w:space="0" w:sz="8" w:val="single"/>
              <w:right w:color="70ad4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spacing w:before="240" w:lineRule="auto"/>
              <w:jc w:val="center"/>
              <w:rPr/>
            </w:pPr>
            <w:r w:rsidDel="00000000" w:rsidR="00000000" w:rsidRPr="00000000">
              <w:rPr>
                <w:rtl w:val="0"/>
              </w:rPr>
              <w:t xml:space="preserve">Add new stock</w:t>
            </w:r>
          </w:p>
        </w:tc>
        <w:tc>
          <w:tcPr>
            <w:tcBorders>
              <w:top w:color="000000" w:space="0" w:sz="0" w:val="nil"/>
              <w:left w:color="000000" w:space="0" w:sz="0" w:val="nil"/>
              <w:bottom w:color="70ad47" w:space="0" w:sz="8" w:val="single"/>
              <w:right w:color="70ad4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spacing w:before="240" w:lineRule="auto"/>
              <w:jc w:val="center"/>
              <w:rPr/>
            </w:pPr>
            <w:r w:rsidDel="00000000" w:rsidR="00000000" w:rsidRPr="00000000">
              <w:rPr>
                <w:rtl w:val="0"/>
              </w:rPr>
              <w:t xml:space="preserve">X</w:t>
            </w:r>
          </w:p>
        </w:tc>
        <w:tc>
          <w:tcPr>
            <w:tcBorders>
              <w:top w:color="000000" w:space="0" w:sz="0" w:val="nil"/>
              <w:left w:color="000000" w:space="0" w:sz="0" w:val="nil"/>
              <w:bottom w:color="70ad47" w:space="0" w:sz="8" w:val="single"/>
              <w:right w:color="70ad4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70ad47" w:space="0" w:sz="8" w:val="single"/>
              <w:right w:color="70ad4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70ad47" w:space="0" w:sz="8" w:val="single"/>
              <w:right w:color="70ad4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spacing w:before="240" w:lineRule="auto"/>
              <w:jc w:val="center"/>
              <w:rPr/>
            </w:pPr>
            <w:r w:rsidDel="00000000" w:rsidR="00000000" w:rsidRPr="00000000">
              <w:rPr>
                <w:rtl w:val="0"/>
              </w:rPr>
              <w:t xml:space="preserve"> </w:t>
            </w:r>
          </w:p>
        </w:tc>
      </w:tr>
      <w:tr>
        <w:trPr>
          <w:trHeight w:val="485" w:hRule="atLeast"/>
        </w:trPr>
        <w:tc>
          <w:tcPr>
            <w:tcBorders>
              <w:top w:color="000000" w:space="0" w:sz="0" w:val="nil"/>
              <w:left w:color="70ad47" w:space="0" w:sz="8" w:val="single"/>
              <w:bottom w:color="70ad47" w:space="0" w:sz="8" w:val="single"/>
              <w:right w:color="70ad4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spacing w:before="240" w:lineRule="auto"/>
              <w:jc w:val="center"/>
              <w:rPr/>
            </w:pPr>
            <w:r w:rsidDel="00000000" w:rsidR="00000000" w:rsidRPr="00000000">
              <w:rPr>
                <w:rtl w:val="0"/>
              </w:rPr>
              <w:t xml:space="preserve">See incoming shelf stock</w:t>
            </w:r>
          </w:p>
        </w:tc>
        <w:tc>
          <w:tcPr>
            <w:tcBorders>
              <w:top w:color="000000" w:space="0" w:sz="0" w:val="nil"/>
              <w:left w:color="000000" w:space="0" w:sz="0" w:val="nil"/>
              <w:bottom w:color="70ad47" w:space="0" w:sz="8" w:val="single"/>
              <w:right w:color="70ad4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70ad47" w:space="0" w:sz="8" w:val="single"/>
              <w:right w:color="70ad4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spacing w:before="240" w:lineRule="auto"/>
              <w:jc w:val="center"/>
              <w:rPr/>
            </w:pPr>
            <w:r w:rsidDel="00000000" w:rsidR="00000000" w:rsidRPr="00000000">
              <w:rPr>
                <w:rtl w:val="0"/>
              </w:rPr>
              <w:t xml:space="preserve"> X</w:t>
            </w:r>
          </w:p>
        </w:tc>
        <w:tc>
          <w:tcPr>
            <w:tcBorders>
              <w:top w:color="000000" w:space="0" w:sz="0" w:val="nil"/>
              <w:left w:color="000000" w:space="0" w:sz="0" w:val="nil"/>
              <w:bottom w:color="70ad47" w:space="0" w:sz="8" w:val="single"/>
              <w:right w:color="70ad4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70ad47" w:space="0" w:sz="8" w:val="single"/>
              <w:right w:color="70ad4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spacing w:before="240" w:lineRule="auto"/>
              <w:jc w:val="center"/>
              <w:rPr/>
            </w:pPr>
            <w:r w:rsidDel="00000000" w:rsidR="00000000" w:rsidRPr="00000000">
              <w:rPr>
                <w:rtl w:val="0"/>
              </w:rPr>
              <w:t xml:space="preserve"> </w:t>
            </w:r>
          </w:p>
        </w:tc>
      </w:tr>
      <w:tr>
        <w:trPr>
          <w:trHeight w:val="485" w:hRule="atLeast"/>
        </w:trPr>
        <w:tc>
          <w:tcPr>
            <w:tcBorders>
              <w:top w:color="000000" w:space="0" w:sz="0" w:val="nil"/>
              <w:left w:color="70ad47" w:space="0" w:sz="8" w:val="single"/>
              <w:bottom w:color="70ad47" w:space="0" w:sz="8" w:val="single"/>
              <w:right w:color="70ad4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spacing w:before="240" w:lineRule="auto"/>
              <w:jc w:val="center"/>
              <w:rPr/>
            </w:pPr>
            <w:r w:rsidDel="00000000" w:rsidR="00000000" w:rsidRPr="00000000">
              <w:rPr>
                <w:rtl w:val="0"/>
              </w:rPr>
              <w:t xml:space="preserve"> Deactivate stock item</w:t>
            </w:r>
          </w:p>
        </w:tc>
        <w:tc>
          <w:tcPr>
            <w:tcBorders>
              <w:top w:color="000000" w:space="0" w:sz="0" w:val="nil"/>
              <w:left w:color="000000" w:space="0" w:sz="0" w:val="nil"/>
              <w:bottom w:color="70ad47" w:space="0" w:sz="8" w:val="single"/>
              <w:right w:color="70ad4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B">
            <w:pPr>
              <w:spacing w:before="240" w:lineRule="auto"/>
              <w:jc w:val="center"/>
              <w:rPr/>
            </w:pPr>
            <w:r w:rsidDel="00000000" w:rsidR="00000000" w:rsidRPr="00000000">
              <w:rPr>
                <w:rtl w:val="0"/>
              </w:rPr>
              <w:t xml:space="preserve"> X</w:t>
            </w:r>
          </w:p>
        </w:tc>
        <w:tc>
          <w:tcPr>
            <w:tcBorders>
              <w:top w:color="000000" w:space="0" w:sz="0" w:val="nil"/>
              <w:left w:color="000000" w:space="0" w:sz="0" w:val="nil"/>
              <w:bottom w:color="70ad47" w:space="0" w:sz="8" w:val="single"/>
              <w:right w:color="70ad4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70ad47" w:space="0" w:sz="8" w:val="single"/>
              <w:right w:color="70ad4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D">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70ad47" w:space="0" w:sz="8" w:val="single"/>
              <w:right w:color="70ad4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spacing w:before="240" w:lineRule="auto"/>
              <w:jc w:val="center"/>
              <w:rPr/>
            </w:pPr>
            <w:r w:rsidDel="00000000" w:rsidR="00000000" w:rsidRPr="00000000">
              <w:rPr>
                <w:rtl w:val="0"/>
              </w:rPr>
              <w:t xml:space="preserve"> </w:t>
            </w:r>
          </w:p>
        </w:tc>
      </w:tr>
      <w:tr>
        <w:trPr>
          <w:trHeight w:val="485" w:hRule="atLeast"/>
        </w:trPr>
        <w:tc>
          <w:tcPr>
            <w:tcBorders>
              <w:top w:color="000000" w:space="0" w:sz="0" w:val="nil"/>
              <w:left w:color="70ad47" w:space="0" w:sz="8" w:val="single"/>
              <w:bottom w:color="70ad47" w:space="0" w:sz="8" w:val="single"/>
              <w:right w:color="70ad4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spacing w:before="240" w:lineRule="auto"/>
              <w:jc w:val="center"/>
              <w:rPr/>
            </w:pPr>
            <w:r w:rsidDel="00000000" w:rsidR="00000000" w:rsidRPr="00000000">
              <w:rPr>
                <w:rtl w:val="0"/>
              </w:rPr>
              <w:t xml:space="preserve"> Remove deactivated product</w:t>
            </w:r>
          </w:p>
        </w:tc>
        <w:tc>
          <w:tcPr>
            <w:tcBorders>
              <w:top w:color="000000" w:space="0" w:sz="0" w:val="nil"/>
              <w:left w:color="000000" w:space="0" w:sz="0" w:val="nil"/>
              <w:bottom w:color="70ad47" w:space="0" w:sz="8" w:val="single"/>
              <w:right w:color="70ad4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0">
            <w:pPr>
              <w:spacing w:before="240" w:lineRule="auto"/>
              <w:jc w:val="center"/>
              <w:rPr/>
            </w:pPr>
            <w:r w:rsidDel="00000000" w:rsidR="00000000" w:rsidRPr="00000000">
              <w:rPr>
                <w:rtl w:val="0"/>
              </w:rPr>
              <w:t xml:space="preserve"> X</w:t>
            </w:r>
          </w:p>
        </w:tc>
        <w:tc>
          <w:tcPr>
            <w:tcBorders>
              <w:top w:color="000000" w:space="0" w:sz="0" w:val="nil"/>
              <w:left w:color="000000" w:space="0" w:sz="0" w:val="nil"/>
              <w:bottom w:color="70ad47" w:space="0" w:sz="8" w:val="single"/>
              <w:right w:color="70ad4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70ad47" w:space="0" w:sz="8" w:val="single"/>
              <w:right w:color="70ad4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70ad47" w:space="0" w:sz="8" w:val="single"/>
              <w:right w:color="70ad4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3">
            <w:pPr>
              <w:spacing w:before="240" w:lineRule="auto"/>
              <w:jc w:val="center"/>
              <w:rPr/>
            </w:pPr>
            <w:r w:rsidDel="00000000" w:rsidR="00000000" w:rsidRPr="00000000">
              <w:rPr>
                <w:rtl w:val="0"/>
              </w:rPr>
              <w:t xml:space="preserve"> </w:t>
            </w:r>
          </w:p>
        </w:tc>
      </w:tr>
      <w:tr>
        <w:trPr>
          <w:trHeight w:val="485" w:hRule="atLeast"/>
        </w:trPr>
        <w:tc>
          <w:tcPr>
            <w:tcBorders>
              <w:top w:color="000000" w:space="0" w:sz="0" w:val="nil"/>
              <w:left w:color="70ad47" w:space="0" w:sz="8" w:val="single"/>
              <w:bottom w:color="70ad47" w:space="0" w:sz="8" w:val="single"/>
              <w:right w:color="70ad4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spacing w:before="240" w:lineRule="auto"/>
              <w:jc w:val="center"/>
              <w:rPr/>
            </w:pPr>
            <w:r w:rsidDel="00000000" w:rsidR="00000000" w:rsidRPr="00000000">
              <w:rPr>
                <w:rtl w:val="0"/>
              </w:rPr>
              <w:t xml:space="preserve"> </w:t>
            </w:r>
            <w:commentRangeStart w:id="3"/>
            <w:commentRangeStart w:id="4"/>
            <w:commentRangeStart w:id="5"/>
            <w:r w:rsidDel="00000000" w:rsidR="00000000" w:rsidRPr="00000000">
              <w:rPr>
                <w:rtl w:val="0"/>
              </w:rPr>
              <w:t xml:space="preserve">Accept stock refill</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t xml:space="preserve"> request</w:t>
            </w:r>
          </w:p>
        </w:tc>
        <w:tc>
          <w:tcPr>
            <w:tcBorders>
              <w:top w:color="000000" w:space="0" w:sz="0" w:val="nil"/>
              <w:left w:color="000000" w:space="0" w:sz="0" w:val="nil"/>
              <w:bottom w:color="70ad47" w:space="0" w:sz="8" w:val="single"/>
              <w:right w:color="70ad4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70ad47" w:space="0" w:sz="8" w:val="single"/>
              <w:right w:color="70ad4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6">
            <w:pPr>
              <w:spacing w:before="240" w:lineRule="auto"/>
              <w:jc w:val="center"/>
              <w:rPr/>
            </w:pPr>
            <w:r w:rsidDel="00000000" w:rsidR="00000000" w:rsidRPr="00000000">
              <w:rPr>
                <w:rtl w:val="0"/>
              </w:rPr>
              <w:t xml:space="preserve"> X</w:t>
            </w:r>
          </w:p>
        </w:tc>
        <w:tc>
          <w:tcPr>
            <w:tcBorders>
              <w:top w:color="000000" w:space="0" w:sz="0" w:val="nil"/>
              <w:left w:color="000000" w:space="0" w:sz="0" w:val="nil"/>
              <w:bottom w:color="70ad47" w:space="0" w:sz="8" w:val="single"/>
              <w:right w:color="70ad4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70ad47" w:space="0" w:sz="8" w:val="single"/>
              <w:right w:color="70ad47"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spacing w:before="240" w:lineRule="auto"/>
              <w:jc w:val="center"/>
              <w:rPr/>
            </w:pPr>
            <w:r w:rsidDel="00000000" w:rsidR="00000000" w:rsidRPr="00000000">
              <w:rPr>
                <w:rtl w:val="0"/>
              </w:rPr>
              <w:t xml:space="preserve"> </w:t>
            </w:r>
          </w:p>
        </w:tc>
      </w:tr>
    </w:tbl>
    <w:p w:rsidR="00000000" w:rsidDel="00000000" w:rsidP="00000000" w:rsidRDefault="00000000" w:rsidRPr="00000000" w14:paraId="00000129">
      <w:pPr>
        <w:jc w:val="center"/>
        <w:rPr/>
      </w:pPr>
      <w:r w:rsidDel="00000000" w:rsidR="00000000" w:rsidRPr="00000000">
        <w:rPr>
          <w:rtl w:val="0"/>
        </w:rPr>
      </w:r>
    </w:p>
    <w:p w:rsidR="00000000" w:rsidDel="00000000" w:rsidP="00000000" w:rsidRDefault="00000000" w:rsidRPr="00000000" w14:paraId="0000012A">
      <w:pPr>
        <w:jc w:val="left"/>
        <w:rPr/>
      </w:pPr>
      <w:r w:rsidDel="00000000" w:rsidR="00000000" w:rsidRPr="00000000">
        <w:rPr>
          <w:rtl w:val="0"/>
        </w:rPr>
      </w:r>
    </w:p>
    <w:p w:rsidR="00000000" w:rsidDel="00000000" w:rsidP="00000000" w:rsidRDefault="00000000" w:rsidRPr="00000000" w14:paraId="0000012B">
      <w:pPr>
        <w:jc w:val="center"/>
        <w:rPr/>
      </w:pPr>
      <w:r w:rsidDel="00000000" w:rsidR="00000000" w:rsidRPr="00000000">
        <w:rPr>
          <w:rtl w:val="0"/>
        </w:rPr>
      </w:r>
    </w:p>
    <w:tbl>
      <w:tblPr>
        <w:tblStyle w:val="Table4"/>
        <w:tblW w:w="9025.511811023624"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00.354572242888"/>
        <w:gridCol w:w="1038.210714458239"/>
        <w:gridCol w:w="1024.367904932129"/>
        <w:gridCol w:w="1024.367904932129"/>
        <w:gridCol w:w="1038.210714458239"/>
        <w:tblGridChange w:id="0">
          <w:tblGrid>
            <w:gridCol w:w="4900.354572242888"/>
            <w:gridCol w:w="1038.210714458239"/>
            <w:gridCol w:w="1024.367904932129"/>
            <w:gridCol w:w="1024.367904932129"/>
            <w:gridCol w:w="1038.210714458239"/>
          </w:tblGrid>
        </w:tblGridChange>
      </w:tblGrid>
      <w:tr>
        <w:trPr>
          <w:trHeight w:val="545" w:hRule="atLeast"/>
        </w:trPr>
        <w:tc>
          <w:tcPr>
            <w:gridSpan w:val="5"/>
            <w:tcBorders>
              <w:top w:color="5b9bd5" w:space="0" w:sz="8" w:val="single"/>
              <w:left w:color="5b9bd5" w:space="0" w:sz="8" w:val="single"/>
              <w:bottom w:color="5b9bd5" w:space="0" w:sz="8" w:val="single"/>
              <w:right w:color="5b9bd5" w:space="0" w:sz="8" w:val="single"/>
            </w:tcBorders>
            <w:tcMar>
              <w:top w:w="100.0" w:type="dxa"/>
              <w:left w:w="100.0" w:type="dxa"/>
              <w:bottom w:w="100.0" w:type="dxa"/>
              <w:right w:w="100.0" w:type="dxa"/>
            </w:tcMar>
            <w:vAlign w:val="top"/>
          </w:tcPr>
          <w:p w:rsidR="00000000" w:rsidDel="00000000" w:rsidP="00000000" w:rsidRDefault="00000000" w:rsidRPr="00000000" w14:paraId="0000012C">
            <w:pPr>
              <w:spacing w:before="240" w:lineRule="auto"/>
              <w:jc w:val="center"/>
              <w:rPr>
                <w:b w:val="1"/>
                <w:sz w:val="28"/>
                <w:szCs w:val="28"/>
              </w:rPr>
            </w:pPr>
            <w:r w:rsidDel="00000000" w:rsidR="00000000" w:rsidRPr="00000000">
              <w:rPr>
                <w:b w:val="1"/>
                <w:sz w:val="28"/>
                <w:szCs w:val="28"/>
                <w:rtl w:val="0"/>
              </w:rPr>
              <w:t xml:space="preserve">User</w:t>
            </w:r>
          </w:p>
        </w:tc>
      </w:tr>
      <w:tr>
        <w:trPr>
          <w:trHeight w:val="575" w:hRule="atLeast"/>
        </w:trPr>
        <w:tc>
          <w:tcPr>
            <w:tcBorders>
              <w:top w:color="000000" w:space="0" w:sz="0" w:val="nil"/>
              <w:left w:color="5b9bd5" w:space="0" w:sz="8" w:val="single"/>
              <w:bottom w:color="5b9bd5" w:space="0" w:sz="8" w:val="single"/>
              <w:right w:color="5b9bd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spacing w:before="240" w:lineRule="auto"/>
              <w:jc w:val="center"/>
              <w:rPr>
                <w:b w:val="1"/>
                <w:sz w:val="28"/>
                <w:szCs w:val="28"/>
              </w:rPr>
            </w:pPr>
            <w:r w:rsidDel="00000000" w:rsidR="00000000" w:rsidRPr="00000000">
              <w:rPr>
                <w:b w:val="1"/>
                <w:sz w:val="28"/>
                <w:szCs w:val="28"/>
                <w:rtl w:val="0"/>
              </w:rPr>
              <w:t xml:space="preserve">Functional Requirements</w:t>
            </w:r>
          </w:p>
        </w:tc>
        <w:tc>
          <w:tcPr>
            <w:tcBorders>
              <w:top w:color="000000" w:space="0" w:sz="0" w:val="nil"/>
              <w:left w:color="000000" w:space="0" w:sz="0" w:val="nil"/>
              <w:bottom w:color="5b9bd5" w:space="0" w:sz="8" w:val="single"/>
              <w:right w:color="5b9bd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2">
            <w:pPr>
              <w:spacing w:before="240" w:lineRule="auto"/>
              <w:jc w:val="center"/>
              <w:rPr>
                <w:b w:val="1"/>
              </w:rPr>
            </w:pPr>
            <w:r w:rsidDel="00000000" w:rsidR="00000000" w:rsidRPr="00000000">
              <w:rPr>
                <w:b w:val="1"/>
                <w:rtl w:val="0"/>
              </w:rPr>
              <w:t xml:space="preserve">M</w:t>
            </w:r>
          </w:p>
        </w:tc>
        <w:tc>
          <w:tcPr>
            <w:tcBorders>
              <w:top w:color="000000" w:space="0" w:sz="0" w:val="nil"/>
              <w:left w:color="000000" w:space="0" w:sz="0" w:val="nil"/>
              <w:bottom w:color="5b9bd5" w:space="0" w:sz="8" w:val="single"/>
              <w:right w:color="5b9bd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spacing w:before="240" w:lineRule="auto"/>
              <w:jc w:val="center"/>
              <w:rPr>
                <w:b w:val="1"/>
              </w:rPr>
            </w:pPr>
            <w:r w:rsidDel="00000000" w:rsidR="00000000" w:rsidRPr="00000000">
              <w:rPr>
                <w:b w:val="1"/>
                <w:rtl w:val="0"/>
              </w:rPr>
              <w:t xml:space="preserve">S</w:t>
            </w:r>
          </w:p>
        </w:tc>
        <w:tc>
          <w:tcPr>
            <w:tcBorders>
              <w:top w:color="000000" w:space="0" w:sz="0" w:val="nil"/>
              <w:left w:color="000000" w:space="0" w:sz="0" w:val="nil"/>
              <w:bottom w:color="5b9bd5" w:space="0" w:sz="8" w:val="single"/>
              <w:right w:color="5b9bd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spacing w:before="240" w:lineRule="auto"/>
              <w:jc w:val="center"/>
              <w:rPr>
                <w:b w:val="1"/>
              </w:rPr>
            </w:pPr>
            <w:r w:rsidDel="00000000" w:rsidR="00000000" w:rsidRPr="00000000">
              <w:rPr>
                <w:b w:val="1"/>
                <w:rtl w:val="0"/>
              </w:rPr>
              <w:t xml:space="preserve">C</w:t>
            </w:r>
          </w:p>
        </w:tc>
        <w:tc>
          <w:tcPr>
            <w:tcBorders>
              <w:top w:color="000000" w:space="0" w:sz="0" w:val="nil"/>
              <w:left w:color="000000" w:space="0" w:sz="0" w:val="nil"/>
              <w:bottom w:color="5b9bd5" w:space="0" w:sz="8" w:val="single"/>
              <w:right w:color="5b9bd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5">
            <w:pPr>
              <w:spacing w:before="240" w:lineRule="auto"/>
              <w:jc w:val="center"/>
              <w:rPr>
                <w:b w:val="1"/>
              </w:rPr>
            </w:pPr>
            <w:r w:rsidDel="00000000" w:rsidR="00000000" w:rsidRPr="00000000">
              <w:rPr>
                <w:b w:val="1"/>
                <w:rtl w:val="0"/>
              </w:rPr>
              <w:t xml:space="preserve">W</w:t>
            </w:r>
          </w:p>
        </w:tc>
      </w:tr>
      <w:tr>
        <w:trPr>
          <w:trHeight w:val="485" w:hRule="atLeast"/>
        </w:trPr>
        <w:tc>
          <w:tcPr>
            <w:tcBorders>
              <w:top w:color="000000" w:space="0" w:sz="0" w:val="nil"/>
              <w:left w:color="5b9bd5" w:space="0" w:sz="8" w:val="single"/>
              <w:bottom w:color="5b9bd5" w:space="0" w:sz="8" w:val="single"/>
              <w:right w:color="5b9bd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spacing w:before="240" w:lineRule="auto"/>
              <w:jc w:val="center"/>
              <w:rPr/>
            </w:pPr>
            <w:r w:rsidDel="00000000" w:rsidR="00000000" w:rsidRPr="00000000">
              <w:rPr>
                <w:rtl w:val="0"/>
              </w:rPr>
              <w:t xml:space="preserve">Login(application,website)</w:t>
            </w:r>
          </w:p>
        </w:tc>
        <w:tc>
          <w:tcPr>
            <w:tcBorders>
              <w:top w:color="000000" w:space="0" w:sz="0" w:val="nil"/>
              <w:left w:color="000000" w:space="0" w:sz="0" w:val="nil"/>
              <w:bottom w:color="5b9bd5" w:space="0" w:sz="8" w:val="single"/>
              <w:right w:color="5b9bd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spacing w:before="240" w:lineRule="auto"/>
              <w:jc w:val="center"/>
              <w:rPr/>
            </w:pPr>
            <w:r w:rsidDel="00000000" w:rsidR="00000000" w:rsidRPr="00000000">
              <w:rPr>
                <w:rtl w:val="0"/>
              </w:rPr>
              <w:t xml:space="preserve">X</w:t>
            </w:r>
          </w:p>
        </w:tc>
        <w:tc>
          <w:tcPr>
            <w:tcBorders>
              <w:top w:color="000000" w:space="0" w:sz="0" w:val="nil"/>
              <w:left w:color="000000" w:space="0" w:sz="0" w:val="nil"/>
              <w:bottom w:color="5b9bd5" w:space="0" w:sz="8" w:val="single"/>
              <w:right w:color="5b9bd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8">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5b9bd5" w:space="0" w:sz="8" w:val="single"/>
              <w:right w:color="5b9bd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5b9bd5" w:space="0" w:sz="8" w:val="single"/>
              <w:right w:color="5b9bd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spacing w:before="240" w:lineRule="auto"/>
              <w:jc w:val="center"/>
              <w:rPr/>
            </w:pPr>
            <w:r w:rsidDel="00000000" w:rsidR="00000000" w:rsidRPr="00000000">
              <w:rPr>
                <w:rtl w:val="0"/>
              </w:rPr>
              <w:t xml:space="preserve"> </w:t>
            </w:r>
          </w:p>
        </w:tc>
      </w:tr>
      <w:tr>
        <w:trPr>
          <w:trHeight w:val="485" w:hRule="atLeast"/>
        </w:trPr>
        <w:tc>
          <w:tcPr>
            <w:tcBorders>
              <w:top w:color="000000" w:space="0" w:sz="0" w:val="nil"/>
              <w:left w:color="5b9bd5" w:space="0" w:sz="8" w:val="single"/>
              <w:bottom w:color="5b9bd5" w:space="0" w:sz="8" w:val="single"/>
              <w:right w:color="5b9bd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spacing w:before="240" w:lineRule="auto"/>
              <w:jc w:val="center"/>
              <w:rPr/>
            </w:pPr>
            <w:r w:rsidDel="00000000" w:rsidR="00000000" w:rsidRPr="00000000">
              <w:rPr>
                <w:rtl w:val="0"/>
              </w:rPr>
              <w:t xml:space="preserve">Edit profile info(website)</w:t>
            </w:r>
          </w:p>
        </w:tc>
        <w:tc>
          <w:tcPr>
            <w:tcBorders>
              <w:top w:color="000000" w:space="0" w:sz="0" w:val="nil"/>
              <w:left w:color="000000" w:space="0" w:sz="0" w:val="nil"/>
              <w:bottom w:color="5b9bd5" w:space="0" w:sz="8" w:val="single"/>
              <w:right w:color="5b9bd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spacing w:before="240" w:lineRule="auto"/>
              <w:jc w:val="center"/>
              <w:rPr/>
            </w:pPr>
            <w:r w:rsidDel="00000000" w:rsidR="00000000" w:rsidRPr="00000000">
              <w:rPr>
                <w:rtl w:val="0"/>
              </w:rPr>
              <w:t xml:space="preserve">X</w:t>
            </w:r>
          </w:p>
        </w:tc>
        <w:tc>
          <w:tcPr>
            <w:tcBorders>
              <w:top w:color="000000" w:space="0" w:sz="0" w:val="nil"/>
              <w:left w:color="000000" w:space="0" w:sz="0" w:val="nil"/>
              <w:bottom w:color="5b9bd5" w:space="0" w:sz="8" w:val="single"/>
              <w:right w:color="5b9bd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5b9bd5" w:space="0" w:sz="8" w:val="single"/>
              <w:right w:color="5b9bd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5b9bd5" w:space="0" w:sz="8" w:val="single"/>
              <w:right w:color="5b9bd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spacing w:before="240" w:lineRule="auto"/>
              <w:jc w:val="center"/>
              <w:rPr/>
            </w:pPr>
            <w:r w:rsidDel="00000000" w:rsidR="00000000" w:rsidRPr="00000000">
              <w:rPr>
                <w:rtl w:val="0"/>
              </w:rPr>
              <w:t xml:space="preserve"> </w:t>
            </w:r>
          </w:p>
        </w:tc>
      </w:tr>
      <w:tr>
        <w:trPr>
          <w:trHeight w:val="485" w:hRule="atLeast"/>
        </w:trPr>
        <w:tc>
          <w:tcPr>
            <w:tcBorders>
              <w:top w:color="000000" w:space="0" w:sz="0" w:val="nil"/>
              <w:left w:color="5b9bd5" w:space="0" w:sz="8" w:val="single"/>
              <w:bottom w:color="5b9bd5" w:space="0" w:sz="8" w:val="single"/>
              <w:right w:color="5b9bd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spacing w:before="240" w:lineRule="auto"/>
              <w:jc w:val="center"/>
              <w:rPr/>
            </w:pPr>
            <w:r w:rsidDel="00000000" w:rsidR="00000000" w:rsidRPr="00000000">
              <w:rPr>
                <w:rtl w:val="0"/>
              </w:rPr>
              <w:t xml:space="preserve">View working shifts(web)</w:t>
            </w:r>
          </w:p>
        </w:tc>
        <w:tc>
          <w:tcPr>
            <w:tcBorders>
              <w:top w:color="000000" w:space="0" w:sz="0" w:val="nil"/>
              <w:left w:color="000000" w:space="0" w:sz="0" w:val="nil"/>
              <w:bottom w:color="5b9bd5" w:space="0" w:sz="8" w:val="single"/>
              <w:right w:color="5b9bd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spacing w:before="240" w:lineRule="auto"/>
              <w:jc w:val="center"/>
              <w:rPr/>
            </w:pPr>
            <w:r w:rsidDel="00000000" w:rsidR="00000000" w:rsidRPr="00000000">
              <w:rPr>
                <w:rtl w:val="0"/>
              </w:rPr>
              <w:t xml:space="preserve">X</w:t>
            </w:r>
          </w:p>
        </w:tc>
        <w:tc>
          <w:tcPr>
            <w:tcBorders>
              <w:top w:color="000000" w:space="0" w:sz="0" w:val="nil"/>
              <w:left w:color="000000" w:space="0" w:sz="0" w:val="nil"/>
              <w:bottom w:color="5b9bd5" w:space="0" w:sz="8" w:val="single"/>
              <w:right w:color="5b9bd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5b9bd5" w:space="0" w:sz="8" w:val="single"/>
              <w:right w:color="5b9bd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spacing w:before="240" w:lineRule="auto"/>
              <w:jc w:val="center"/>
              <w:rPr/>
            </w:pPr>
            <w:r w:rsidDel="00000000" w:rsidR="00000000" w:rsidRPr="00000000">
              <w:rPr>
                <w:rtl w:val="0"/>
              </w:rPr>
              <w:t xml:space="preserve"> </w:t>
            </w:r>
          </w:p>
        </w:tc>
        <w:tc>
          <w:tcPr>
            <w:tcBorders>
              <w:top w:color="000000" w:space="0" w:sz="0" w:val="nil"/>
              <w:left w:color="000000" w:space="0" w:sz="0" w:val="nil"/>
              <w:bottom w:color="5b9bd5" w:space="0" w:sz="8" w:val="single"/>
              <w:right w:color="5b9bd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spacing w:before="240" w:lineRule="auto"/>
              <w:jc w:val="center"/>
              <w:rPr/>
            </w:pPr>
            <w:r w:rsidDel="00000000" w:rsidR="00000000" w:rsidRPr="00000000">
              <w:rPr>
                <w:rtl w:val="0"/>
              </w:rPr>
              <w:t xml:space="preserve"> </w:t>
            </w:r>
          </w:p>
        </w:tc>
      </w:tr>
      <w:tr>
        <w:trPr>
          <w:trHeight w:val="485" w:hRule="atLeast"/>
        </w:trPr>
        <w:tc>
          <w:tcPr>
            <w:tcBorders>
              <w:top w:color="000000" w:space="0" w:sz="0" w:val="nil"/>
              <w:left w:color="5b9bd5" w:space="0" w:sz="8" w:val="single"/>
              <w:bottom w:color="5b9bd5" w:space="0" w:sz="8" w:val="single"/>
              <w:right w:color="5b9bd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spacing w:before="240" w:lineRule="auto"/>
              <w:jc w:val="center"/>
              <w:rPr/>
            </w:pPr>
            <w:commentRangeStart w:id="6"/>
            <w:commentRangeStart w:id="7"/>
            <w:commentRangeStart w:id="8"/>
            <w:r w:rsidDel="00000000" w:rsidR="00000000" w:rsidRPr="00000000">
              <w:rPr>
                <w:rtl w:val="0"/>
              </w:rPr>
              <w:t xml:space="preserve">Mark employees attendance</w:t>
            </w:r>
            <w:commentRangeEnd w:id="6"/>
            <w:r w:rsidDel="00000000" w:rsidR="00000000" w:rsidRPr="00000000">
              <w:commentReference w:id="6"/>
            </w:r>
            <w:commentRangeEnd w:id="7"/>
            <w:r w:rsidDel="00000000" w:rsidR="00000000" w:rsidRPr="00000000">
              <w:commentReference w:id="7"/>
            </w:r>
            <w:commentRangeEnd w:id="8"/>
            <w:r w:rsidDel="00000000" w:rsidR="00000000" w:rsidRPr="00000000">
              <w:commentReference w:id="8"/>
            </w:r>
            <w:r w:rsidDel="00000000" w:rsidR="00000000" w:rsidRPr="00000000">
              <w:rPr>
                <w:rtl w:val="0"/>
              </w:rPr>
              <w:t xml:space="preserve">(application)</w:t>
            </w:r>
          </w:p>
        </w:tc>
        <w:tc>
          <w:tcPr>
            <w:tcBorders>
              <w:top w:color="000000" w:space="0" w:sz="0" w:val="nil"/>
              <w:left w:color="000000" w:space="0" w:sz="0" w:val="nil"/>
              <w:bottom w:color="5b9bd5" w:space="0" w:sz="8" w:val="single"/>
              <w:right w:color="5b9bd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6">
            <w:pPr>
              <w:spacing w:before="240" w:lineRule="auto"/>
              <w:jc w:val="center"/>
              <w:rPr/>
            </w:pPr>
            <w:r w:rsidDel="00000000" w:rsidR="00000000" w:rsidRPr="00000000">
              <w:rPr>
                <w:rtl w:val="0"/>
              </w:rPr>
              <w:t xml:space="preserve">X</w:t>
            </w:r>
          </w:p>
        </w:tc>
        <w:tc>
          <w:tcPr>
            <w:tcBorders>
              <w:top w:color="000000" w:space="0" w:sz="0" w:val="nil"/>
              <w:left w:color="000000" w:space="0" w:sz="0" w:val="nil"/>
              <w:bottom w:color="5b9bd5" w:space="0" w:sz="8" w:val="single"/>
              <w:right w:color="5b9bd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7">
            <w:pPr>
              <w:spacing w:before="240" w:lineRule="auto"/>
              <w:jc w:val="center"/>
              <w:rPr/>
            </w:pPr>
            <w:r w:rsidDel="00000000" w:rsidR="00000000" w:rsidRPr="00000000">
              <w:rPr>
                <w:rtl w:val="0"/>
              </w:rPr>
            </w:r>
          </w:p>
        </w:tc>
        <w:tc>
          <w:tcPr>
            <w:tcBorders>
              <w:top w:color="000000" w:space="0" w:sz="0" w:val="nil"/>
              <w:left w:color="000000" w:space="0" w:sz="0" w:val="nil"/>
              <w:bottom w:color="5b9bd5" w:space="0" w:sz="8" w:val="single"/>
              <w:right w:color="5b9bd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8">
            <w:pPr>
              <w:spacing w:before="240" w:lineRule="auto"/>
              <w:jc w:val="center"/>
              <w:rPr/>
            </w:pPr>
            <w:r w:rsidDel="00000000" w:rsidR="00000000" w:rsidRPr="00000000">
              <w:rPr>
                <w:rtl w:val="0"/>
              </w:rPr>
            </w:r>
          </w:p>
        </w:tc>
        <w:tc>
          <w:tcPr>
            <w:tcBorders>
              <w:top w:color="000000" w:space="0" w:sz="0" w:val="nil"/>
              <w:left w:color="000000" w:space="0" w:sz="0" w:val="nil"/>
              <w:bottom w:color="5b9bd5" w:space="0" w:sz="8" w:val="single"/>
              <w:right w:color="5b9bd5"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9">
            <w:pPr>
              <w:spacing w:before="240" w:lineRule="auto"/>
              <w:jc w:val="center"/>
              <w:rPr/>
            </w:pPr>
            <w:r w:rsidDel="00000000" w:rsidR="00000000" w:rsidRPr="00000000">
              <w:rPr>
                <w:rtl w:val="0"/>
              </w:rPr>
            </w:r>
          </w:p>
        </w:tc>
      </w:tr>
    </w:tbl>
    <w:p w:rsidR="00000000" w:rsidDel="00000000" w:rsidP="00000000" w:rsidRDefault="00000000" w:rsidRPr="00000000" w14:paraId="0000014A">
      <w:pPr>
        <w:jc w:val="center"/>
        <w:rPr/>
      </w:pPr>
      <w:r w:rsidDel="00000000" w:rsidR="00000000" w:rsidRPr="00000000">
        <w:rPr>
          <w:rtl w:val="0"/>
        </w:rPr>
      </w:r>
    </w:p>
    <w:p w:rsidR="00000000" w:rsidDel="00000000" w:rsidP="00000000" w:rsidRDefault="00000000" w:rsidRPr="00000000" w14:paraId="0000014B">
      <w:pPr>
        <w:jc w:val="left"/>
        <w:rPr/>
      </w:pPr>
      <w:r w:rsidDel="00000000" w:rsidR="00000000" w:rsidRPr="00000000">
        <w:rPr>
          <w:rtl w:val="0"/>
        </w:rPr>
      </w:r>
    </w:p>
    <w:p w:rsidR="00000000" w:rsidDel="00000000" w:rsidP="00000000" w:rsidRDefault="00000000" w:rsidRPr="00000000" w14:paraId="0000014C">
      <w:pPr>
        <w:jc w:val="center"/>
        <w:rPr>
          <w:sz w:val="36"/>
          <w:szCs w:val="36"/>
        </w:rPr>
      </w:pPr>
      <w:r w:rsidDel="00000000" w:rsidR="00000000" w:rsidRPr="00000000">
        <w:rPr>
          <w:sz w:val="36"/>
          <w:szCs w:val="36"/>
          <w:rtl w:val="0"/>
        </w:rPr>
        <w:t xml:space="preserve">Use Cases:</w:t>
        <w:tab/>
      </w:r>
      <w:r w:rsidDel="00000000" w:rsidR="00000000" w:rsidRPr="00000000">
        <w:rPr>
          <w:rtl w:val="0"/>
        </w:rPr>
      </w:r>
    </w:p>
    <w:p w:rsidR="00000000" w:rsidDel="00000000" w:rsidP="00000000" w:rsidRDefault="00000000" w:rsidRPr="00000000" w14:paraId="0000014D">
      <w:pPr>
        <w:jc w:val="center"/>
        <w:rPr/>
      </w:pPr>
      <w:r w:rsidDel="00000000" w:rsidR="00000000" w:rsidRPr="00000000">
        <w:rPr>
          <w:rtl w:val="0"/>
        </w:rPr>
      </w:r>
    </w:p>
    <w:p w:rsidR="00000000" w:rsidDel="00000000" w:rsidP="00000000" w:rsidRDefault="00000000" w:rsidRPr="00000000" w14:paraId="0000014E">
      <w:pPr>
        <w:jc w:val="left"/>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Potential end users are company’s staff that maintain and view the information in the software and website.</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In the application the following actors should be able to:</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Actor:Administration()</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Actor: Sales </w:t>
      </w:r>
      <w:r w:rsidDel="00000000" w:rsidR="00000000" w:rsidRPr="00000000">
        <w:rPr>
          <w:rtl w:val="0"/>
        </w:rPr>
        <w:t xml:space="preserve">representative</w:t>
      </w:r>
      <w:r w:rsidDel="00000000" w:rsidR="00000000" w:rsidRPr="00000000">
        <w:rPr>
          <w:rtl w:val="0"/>
        </w:rPr>
        <w:t xml:space="preserve"> ()</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Actor: Depot()</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Use case: View data of stock</w:t>
      </w:r>
    </w:p>
    <w:p w:rsidR="00000000" w:rsidDel="00000000" w:rsidP="00000000" w:rsidRDefault="00000000" w:rsidRPr="00000000" w14:paraId="0000015A">
      <w:pPr>
        <w:rPr/>
      </w:pPr>
      <w:r w:rsidDel="00000000" w:rsidR="00000000" w:rsidRPr="00000000">
        <w:rPr>
          <w:rtl w:val="0"/>
        </w:rPr>
        <w:t xml:space="preserve">Actor: Depot</w:t>
      </w:r>
    </w:p>
    <w:p w:rsidR="00000000" w:rsidDel="00000000" w:rsidP="00000000" w:rsidRDefault="00000000" w:rsidRPr="00000000" w14:paraId="0000015B">
      <w:pPr>
        <w:rPr/>
      </w:pPr>
      <w:r w:rsidDel="00000000" w:rsidR="00000000" w:rsidRPr="00000000">
        <w:rPr>
          <w:rtl w:val="0"/>
        </w:rPr>
        <w:t xml:space="preserve">Main Success Scenario:</w:t>
      </w:r>
    </w:p>
    <w:p w:rsidR="00000000" w:rsidDel="00000000" w:rsidP="00000000" w:rsidRDefault="00000000" w:rsidRPr="00000000" w14:paraId="0000015C">
      <w:pPr>
        <w:numPr>
          <w:ilvl w:val="0"/>
          <w:numId w:val="19"/>
        </w:numPr>
        <w:ind w:left="720" w:hanging="360"/>
        <w:rPr>
          <w:u w:val="none"/>
        </w:rPr>
      </w:pPr>
      <w:r w:rsidDel="00000000" w:rsidR="00000000" w:rsidRPr="00000000">
        <w:rPr>
          <w:rtl w:val="0"/>
        </w:rPr>
        <w:t xml:space="preserve">Employee selects the refresh </w:t>
      </w:r>
    </w:p>
    <w:p w:rsidR="00000000" w:rsidDel="00000000" w:rsidP="00000000" w:rsidRDefault="00000000" w:rsidRPr="00000000" w14:paraId="0000015D">
      <w:pPr>
        <w:numPr>
          <w:ilvl w:val="0"/>
          <w:numId w:val="19"/>
        </w:numPr>
        <w:ind w:left="720" w:hanging="360"/>
        <w:rPr>
          <w:u w:val="none"/>
        </w:rPr>
      </w:pPr>
      <w:r w:rsidDel="00000000" w:rsidR="00000000" w:rsidRPr="00000000">
        <w:rPr>
          <w:rtl w:val="0"/>
        </w:rPr>
        <w:t xml:space="preserve">System returns the most recent data.</w:t>
      </w:r>
    </w:p>
    <w:p w:rsidR="00000000" w:rsidDel="00000000" w:rsidP="00000000" w:rsidRDefault="00000000" w:rsidRPr="00000000" w14:paraId="0000015E">
      <w:pPr>
        <w:numPr>
          <w:ilvl w:val="0"/>
          <w:numId w:val="19"/>
        </w:numPr>
        <w:ind w:left="720" w:hanging="360"/>
        <w:rPr>
          <w:u w:val="none"/>
        </w:rPr>
      </w:pPr>
      <w:r w:rsidDel="00000000" w:rsidR="00000000" w:rsidRPr="00000000">
        <w:rPr>
          <w:rtl w:val="0"/>
        </w:rPr>
        <w:t xml:space="preserve">Data displayed in the application</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Use case: Add employee</w:t>
      </w:r>
    </w:p>
    <w:p w:rsidR="00000000" w:rsidDel="00000000" w:rsidP="00000000" w:rsidRDefault="00000000" w:rsidRPr="00000000" w14:paraId="00000162">
      <w:pPr>
        <w:rPr/>
      </w:pPr>
      <w:r w:rsidDel="00000000" w:rsidR="00000000" w:rsidRPr="00000000">
        <w:rPr>
          <w:rtl w:val="0"/>
        </w:rPr>
        <w:t xml:space="preserve">Actor: Administrator</w:t>
      </w:r>
    </w:p>
    <w:p w:rsidR="00000000" w:rsidDel="00000000" w:rsidP="00000000" w:rsidRDefault="00000000" w:rsidRPr="00000000" w14:paraId="00000163">
      <w:pPr>
        <w:rPr/>
      </w:pPr>
      <w:r w:rsidDel="00000000" w:rsidR="00000000" w:rsidRPr="00000000">
        <w:rPr>
          <w:rtl w:val="0"/>
        </w:rPr>
        <w:t xml:space="preserve">Main Success Scenario:</w:t>
      </w:r>
    </w:p>
    <w:p w:rsidR="00000000" w:rsidDel="00000000" w:rsidP="00000000" w:rsidRDefault="00000000" w:rsidRPr="00000000" w14:paraId="00000164">
      <w:pPr>
        <w:numPr>
          <w:ilvl w:val="0"/>
          <w:numId w:val="7"/>
        </w:numPr>
        <w:ind w:left="720" w:hanging="360"/>
        <w:rPr>
          <w:u w:val="none"/>
        </w:rPr>
      </w:pPr>
      <w:r w:rsidDel="00000000" w:rsidR="00000000" w:rsidRPr="00000000">
        <w:rPr>
          <w:rtl w:val="0"/>
        </w:rPr>
        <w:t xml:space="preserve">User goes to a button to add a new employee.</w:t>
      </w:r>
    </w:p>
    <w:p w:rsidR="00000000" w:rsidDel="00000000" w:rsidP="00000000" w:rsidRDefault="00000000" w:rsidRPr="00000000" w14:paraId="00000165">
      <w:pPr>
        <w:numPr>
          <w:ilvl w:val="0"/>
          <w:numId w:val="7"/>
        </w:numPr>
        <w:ind w:left="720" w:hanging="360"/>
        <w:rPr>
          <w:u w:val="none"/>
        </w:rPr>
      </w:pPr>
      <w:r w:rsidDel="00000000" w:rsidR="00000000" w:rsidRPr="00000000">
        <w:rPr>
          <w:rtl w:val="0"/>
        </w:rPr>
        <w:t xml:space="preserve">System requests for employees information.</w:t>
      </w:r>
    </w:p>
    <w:p w:rsidR="00000000" w:rsidDel="00000000" w:rsidP="00000000" w:rsidRDefault="00000000" w:rsidRPr="00000000" w14:paraId="00000166">
      <w:pPr>
        <w:numPr>
          <w:ilvl w:val="0"/>
          <w:numId w:val="7"/>
        </w:numPr>
        <w:ind w:left="720" w:hanging="360"/>
        <w:rPr>
          <w:u w:val="none"/>
        </w:rPr>
      </w:pPr>
      <w:r w:rsidDel="00000000" w:rsidR="00000000" w:rsidRPr="00000000">
        <w:rPr>
          <w:rtl w:val="0"/>
        </w:rPr>
        <w:t xml:space="preserve">Administrator fills in employees personal information (listed in agreements with client number 2)</w:t>
      </w:r>
    </w:p>
    <w:p w:rsidR="00000000" w:rsidDel="00000000" w:rsidP="00000000" w:rsidRDefault="00000000" w:rsidRPr="00000000" w14:paraId="00000167">
      <w:pPr>
        <w:numPr>
          <w:ilvl w:val="0"/>
          <w:numId w:val="7"/>
        </w:numPr>
        <w:ind w:left="720" w:hanging="360"/>
        <w:rPr>
          <w:u w:val="none"/>
        </w:rPr>
      </w:pPr>
      <w:r w:rsidDel="00000000" w:rsidR="00000000" w:rsidRPr="00000000">
        <w:rPr>
          <w:rtl w:val="0"/>
        </w:rPr>
        <w:t xml:space="preserve">System shows a message box of confirmation to add a new employee.</w:t>
      </w:r>
    </w:p>
    <w:p w:rsidR="00000000" w:rsidDel="00000000" w:rsidP="00000000" w:rsidRDefault="00000000" w:rsidRPr="00000000" w14:paraId="00000168">
      <w:pPr>
        <w:rPr/>
      </w:pPr>
      <w:r w:rsidDel="00000000" w:rsidR="00000000" w:rsidRPr="00000000">
        <w:rPr>
          <w:rtl w:val="0"/>
        </w:rPr>
        <w:t xml:space="preserve">Extensions:</w:t>
      </w:r>
    </w:p>
    <w:p w:rsidR="00000000" w:rsidDel="00000000" w:rsidP="00000000" w:rsidRDefault="00000000" w:rsidRPr="00000000" w14:paraId="00000169">
      <w:pPr>
        <w:numPr>
          <w:ilvl w:val="0"/>
          <w:numId w:val="11"/>
        </w:numPr>
        <w:ind w:left="720" w:hanging="360"/>
        <w:rPr>
          <w:u w:val="none"/>
        </w:rPr>
      </w:pPr>
      <w:r w:rsidDel="00000000" w:rsidR="00000000" w:rsidRPr="00000000">
        <w:rPr>
          <w:rtl w:val="0"/>
        </w:rPr>
        <w:t xml:space="preserve">Not all mandatory fields are filled in.</w:t>
      </w:r>
    </w:p>
    <w:p w:rsidR="00000000" w:rsidDel="00000000" w:rsidP="00000000" w:rsidRDefault="00000000" w:rsidRPr="00000000" w14:paraId="0000016A">
      <w:pPr>
        <w:numPr>
          <w:ilvl w:val="1"/>
          <w:numId w:val="11"/>
        </w:numPr>
        <w:ind w:left="1440" w:hanging="360"/>
        <w:rPr>
          <w:u w:val="none"/>
        </w:rPr>
      </w:pPr>
      <w:r w:rsidDel="00000000" w:rsidR="00000000" w:rsidRPr="00000000">
        <w:rPr>
          <w:rtl w:val="0"/>
        </w:rPr>
        <w:t xml:space="preserve">System displays not all fields filled in the message.</w:t>
      </w:r>
    </w:p>
    <w:p w:rsidR="00000000" w:rsidDel="00000000" w:rsidP="00000000" w:rsidRDefault="00000000" w:rsidRPr="00000000" w14:paraId="0000016B">
      <w:pPr>
        <w:numPr>
          <w:ilvl w:val="1"/>
          <w:numId w:val="11"/>
        </w:numPr>
        <w:ind w:left="1440" w:hanging="360"/>
        <w:rPr>
          <w:u w:val="none"/>
        </w:rPr>
      </w:pPr>
      <w:r w:rsidDel="00000000" w:rsidR="00000000" w:rsidRPr="00000000">
        <w:rPr>
          <w:rtl w:val="0"/>
        </w:rPr>
        <w:t xml:space="preserve">End of use case.</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Use case: Login to the application or website</w:t>
      </w:r>
    </w:p>
    <w:p w:rsidR="00000000" w:rsidDel="00000000" w:rsidP="00000000" w:rsidRDefault="00000000" w:rsidRPr="00000000" w14:paraId="0000016E">
      <w:pPr>
        <w:rPr/>
      </w:pPr>
      <w:r w:rsidDel="00000000" w:rsidR="00000000" w:rsidRPr="00000000">
        <w:rPr>
          <w:rtl w:val="0"/>
        </w:rPr>
        <w:t xml:space="preserve">Actor: Any User </w:t>
      </w:r>
    </w:p>
    <w:p w:rsidR="00000000" w:rsidDel="00000000" w:rsidP="00000000" w:rsidRDefault="00000000" w:rsidRPr="00000000" w14:paraId="0000016F">
      <w:pPr>
        <w:rPr/>
      </w:pPr>
      <w:r w:rsidDel="00000000" w:rsidR="00000000" w:rsidRPr="00000000">
        <w:rPr>
          <w:rtl w:val="0"/>
        </w:rPr>
        <w:t xml:space="preserve">Pre-Condition:  </w:t>
      </w:r>
    </w:p>
    <w:p w:rsidR="00000000" w:rsidDel="00000000" w:rsidP="00000000" w:rsidRDefault="00000000" w:rsidRPr="00000000" w14:paraId="00000170">
      <w:pPr>
        <w:numPr>
          <w:ilvl w:val="0"/>
          <w:numId w:val="5"/>
        </w:numPr>
        <w:ind w:left="720" w:hanging="360"/>
        <w:rPr>
          <w:u w:val="none"/>
        </w:rPr>
      </w:pPr>
      <w:r w:rsidDel="00000000" w:rsidR="00000000" w:rsidRPr="00000000">
        <w:rPr>
          <w:rtl w:val="0"/>
        </w:rPr>
        <w:t xml:space="preserve">Employee starts the application</w:t>
      </w:r>
    </w:p>
    <w:p w:rsidR="00000000" w:rsidDel="00000000" w:rsidP="00000000" w:rsidRDefault="00000000" w:rsidRPr="00000000" w14:paraId="00000171">
      <w:pPr>
        <w:numPr>
          <w:ilvl w:val="0"/>
          <w:numId w:val="5"/>
        </w:numPr>
        <w:ind w:left="720" w:hanging="360"/>
        <w:rPr>
          <w:u w:val="none"/>
        </w:rPr>
      </w:pPr>
      <w:r w:rsidDel="00000000" w:rsidR="00000000" w:rsidRPr="00000000">
        <w:rPr>
          <w:rtl w:val="0"/>
        </w:rPr>
        <w:t xml:space="preserve">Employee logs out</w:t>
      </w:r>
    </w:p>
    <w:p w:rsidR="00000000" w:rsidDel="00000000" w:rsidP="00000000" w:rsidRDefault="00000000" w:rsidRPr="00000000" w14:paraId="00000172">
      <w:pPr>
        <w:rPr/>
      </w:pPr>
      <w:r w:rsidDel="00000000" w:rsidR="00000000" w:rsidRPr="00000000">
        <w:rPr>
          <w:rtl w:val="0"/>
        </w:rPr>
        <w:t xml:space="preserve">Main Success Scenario:</w:t>
      </w:r>
    </w:p>
    <w:p w:rsidR="00000000" w:rsidDel="00000000" w:rsidP="00000000" w:rsidRDefault="00000000" w:rsidRPr="00000000" w14:paraId="00000173">
      <w:pPr>
        <w:numPr>
          <w:ilvl w:val="0"/>
          <w:numId w:val="15"/>
        </w:numPr>
        <w:ind w:left="720" w:hanging="360"/>
        <w:rPr>
          <w:u w:val="none"/>
        </w:rPr>
      </w:pPr>
      <w:r w:rsidDel="00000000" w:rsidR="00000000" w:rsidRPr="00000000">
        <w:rPr>
          <w:rtl w:val="0"/>
        </w:rPr>
        <w:t xml:space="preserve">Employee fills in credentials and confirms</w:t>
      </w:r>
    </w:p>
    <w:p w:rsidR="00000000" w:rsidDel="00000000" w:rsidP="00000000" w:rsidRDefault="00000000" w:rsidRPr="00000000" w14:paraId="00000174">
      <w:pPr>
        <w:numPr>
          <w:ilvl w:val="0"/>
          <w:numId w:val="15"/>
        </w:numPr>
        <w:ind w:left="720" w:hanging="360"/>
        <w:rPr>
          <w:u w:val="none"/>
        </w:rPr>
      </w:pPr>
      <w:r w:rsidDel="00000000" w:rsidR="00000000" w:rsidRPr="00000000">
        <w:rPr>
          <w:rtl w:val="0"/>
        </w:rPr>
        <w:t xml:space="preserve">System confirms the credentials exist in the database</w:t>
      </w:r>
    </w:p>
    <w:p w:rsidR="00000000" w:rsidDel="00000000" w:rsidP="00000000" w:rsidRDefault="00000000" w:rsidRPr="00000000" w14:paraId="00000175">
      <w:pPr>
        <w:numPr>
          <w:ilvl w:val="0"/>
          <w:numId w:val="15"/>
        </w:numPr>
        <w:ind w:left="720" w:hanging="360"/>
        <w:rPr>
          <w:u w:val="none"/>
        </w:rPr>
      </w:pPr>
      <w:r w:rsidDel="00000000" w:rsidR="00000000" w:rsidRPr="00000000">
        <w:rPr>
          <w:rtl w:val="0"/>
        </w:rPr>
        <w:t xml:space="preserve">System redirects the employee to the main page</w:t>
      </w:r>
    </w:p>
    <w:p w:rsidR="00000000" w:rsidDel="00000000" w:rsidP="00000000" w:rsidRDefault="00000000" w:rsidRPr="00000000" w14:paraId="00000176">
      <w:pPr>
        <w:rPr/>
      </w:pPr>
      <w:r w:rsidDel="00000000" w:rsidR="00000000" w:rsidRPr="00000000">
        <w:rPr>
          <w:rtl w:val="0"/>
        </w:rPr>
        <w:t xml:space="preserve">Extension:</w:t>
      </w:r>
    </w:p>
    <w:p w:rsidR="00000000" w:rsidDel="00000000" w:rsidP="00000000" w:rsidRDefault="00000000" w:rsidRPr="00000000" w14:paraId="00000177">
      <w:pPr>
        <w:rPr/>
      </w:pPr>
      <w:r w:rsidDel="00000000" w:rsidR="00000000" w:rsidRPr="00000000">
        <w:rPr>
          <w:rtl w:val="0"/>
        </w:rPr>
        <w:t xml:space="preserve">2a: System rejects the credentials</w:t>
      </w:r>
    </w:p>
    <w:p w:rsidR="00000000" w:rsidDel="00000000" w:rsidP="00000000" w:rsidRDefault="00000000" w:rsidRPr="00000000" w14:paraId="00000178">
      <w:pPr>
        <w:numPr>
          <w:ilvl w:val="0"/>
          <w:numId w:val="4"/>
        </w:numPr>
        <w:ind w:left="1440" w:hanging="360"/>
        <w:rPr>
          <w:u w:val="none"/>
        </w:rPr>
      </w:pPr>
      <w:r w:rsidDel="00000000" w:rsidR="00000000" w:rsidRPr="00000000">
        <w:rPr>
          <w:rtl w:val="0"/>
        </w:rPr>
        <w:t xml:space="preserve">System displays an error message informing the user of the wrong provided information.</w:t>
      </w:r>
    </w:p>
    <w:p w:rsidR="00000000" w:rsidDel="00000000" w:rsidP="00000000" w:rsidRDefault="00000000" w:rsidRPr="00000000" w14:paraId="00000179">
      <w:pPr>
        <w:numPr>
          <w:ilvl w:val="0"/>
          <w:numId w:val="4"/>
        </w:numPr>
        <w:ind w:left="1440" w:hanging="360"/>
        <w:rPr>
          <w:u w:val="none"/>
        </w:rPr>
      </w:pPr>
      <w:r w:rsidDel="00000000" w:rsidR="00000000" w:rsidRPr="00000000">
        <w:rPr>
          <w:rtl w:val="0"/>
        </w:rPr>
        <w:t xml:space="preserve">End of use case</w:t>
      </w:r>
    </w:p>
    <w:p w:rsidR="00000000" w:rsidDel="00000000" w:rsidP="00000000" w:rsidRDefault="00000000" w:rsidRPr="00000000" w14:paraId="0000017A">
      <w:pPr>
        <w:ind w:left="720" w:firstLine="0"/>
        <w:rPr/>
      </w:pPr>
      <w:r w:rsidDel="00000000" w:rsidR="00000000" w:rsidRPr="00000000">
        <w:rPr>
          <w:rtl w:val="0"/>
        </w:rPr>
      </w:r>
    </w:p>
    <w:p w:rsidR="00000000" w:rsidDel="00000000" w:rsidP="00000000" w:rsidRDefault="00000000" w:rsidRPr="00000000" w14:paraId="0000017B">
      <w:pPr>
        <w:ind w:left="0" w:firstLine="0"/>
        <w:rPr/>
      </w:pPr>
      <w:r w:rsidDel="00000000" w:rsidR="00000000" w:rsidRPr="00000000">
        <w:rPr>
          <w:rtl w:val="0"/>
        </w:rPr>
      </w:r>
    </w:p>
    <w:p w:rsidR="00000000" w:rsidDel="00000000" w:rsidP="00000000" w:rsidRDefault="00000000" w:rsidRPr="00000000" w14:paraId="0000017C">
      <w:pPr>
        <w:ind w:left="0" w:firstLine="0"/>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Use Case:Adding new products in stock</w:t>
      </w:r>
    </w:p>
    <w:p w:rsidR="00000000" w:rsidDel="00000000" w:rsidP="00000000" w:rsidRDefault="00000000" w:rsidRPr="00000000" w14:paraId="0000017E">
      <w:pPr>
        <w:rPr/>
      </w:pPr>
      <w:r w:rsidDel="00000000" w:rsidR="00000000" w:rsidRPr="00000000">
        <w:rPr>
          <w:rtl w:val="0"/>
        </w:rPr>
        <w:t xml:space="preserve">Actor: </w:t>
      </w:r>
      <w:ins w:author="Alexandru E M" w:id="0" w:date="2020-09-13T21:17:16Z">
        <w:r w:rsidDel="00000000" w:rsidR="00000000" w:rsidRPr="00000000">
          <w:rPr>
            <w:rtl w:val="0"/>
          </w:rPr>
          <w:t xml:space="preserve">Depo</w:t>
        </w:r>
      </w:ins>
      <w:del w:author="Alexandru E M" w:id="0" w:date="2020-09-13T21:17:16Z">
        <w:r w:rsidDel="00000000" w:rsidR="00000000" w:rsidRPr="00000000">
          <w:rPr>
            <w:rtl w:val="0"/>
          </w:rPr>
          <w:delText xml:space="preserve">Sales </w:delText>
        </w:r>
        <w:r w:rsidDel="00000000" w:rsidR="00000000" w:rsidRPr="00000000">
          <w:rPr>
            <w:rtl w:val="0"/>
          </w:rPr>
          <w:delText xml:space="preserve">r</w:delText>
        </w:r>
        <w:r w:rsidDel="00000000" w:rsidR="00000000" w:rsidRPr="00000000">
          <w:rPr>
            <w:rtl w:val="0"/>
          </w:rPr>
          <w:delText xml:space="preserve">epresentative</w:delText>
        </w:r>
      </w:del>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Main Success Scenario:</w:t>
      </w:r>
    </w:p>
    <w:p w:rsidR="00000000" w:rsidDel="00000000" w:rsidP="00000000" w:rsidRDefault="00000000" w:rsidRPr="00000000" w14:paraId="00000180">
      <w:pPr>
        <w:numPr>
          <w:ilvl w:val="0"/>
          <w:numId w:val="24"/>
        </w:numPr>
        <w:ind w:left="720" w:hanging="360"/>
        <w:rPr>
          <w:u w:val="none"/>
        </w:rPr>
      </w:pPr>
      <w:r w:rsidDel="00000000" w:rsidR="00000000" w:rsidRPr="00000000">
        <w:rPr>
          <w:rtl w:val="0"/>
        </w:rPr>
        <w:t xml:space="preserve">Employee goes to the button labeled add stock </w:t>
      </w:r>
    </w:p>
    <w:p w:rsidR="00000000" w:rsidDel="00000000" w:rsidP="00000000" w:rsidRDefault="00000000" w:rsidRPr="00000000" w14:paraId="00000181">
      <w:pPr>
        <w:numPr>
          <w:ilvl w:val="0"/>
          <w:numId w:val="24"/>
        </w:numPr>
        <w:ind w:left="720" w:hanging="360"/>
        <w:rPr>
          <w:u w:val="none"/>
        </w:rPr>
      </w:pPr>
      <w:r w:rsidDel="00000000" w:rsidR="00000000" w:rsidRPr="00000000">
        <w:rPr>
          <w:rtl w:val="0"/>
        </w:rPr>
        <w:t xml:space="preserve">Employee fills in the new product information, including the amount in stock and confirms</w:t>
      </w:r>
    </w:p>
    <w:p w:rsidR="00000000" w:rsidDel="00000000" w:rsidP="00000000" w:rsidRDefault="00000000" w:rsidRPr="00000000" w14:paraId="00000182">
      <w:pPr>
        <w:numPr>
          <w:ilvl w:val="0"/>
          <w:numId w:val="24"/>
        </w:numPr>
        <w:ind w:left="720" w:hanging="360"/>
        <w:rPr>
          <w:u w:val="none"/>
        </w:rPr>
      </w:pPr>
      <w:r w:rsidDel="00000000" w:rsidR="00000000" w:rsidRPr="00000000">
        <w:rPr>
          <w:rtl w:val="0"/>
        </w:rPr>
        <w:t xml:space="preserve">System creates a new product, adding it to the list of available products</w:t>
      </w:r>
    </w:p>
    <w:p w:rsidR="00000000" w:rsidDel="00000000" w:rsidP="00000000" w:rsidRDefault="00000000" w:rsidRPr="00000000" w14:paraId="00000183">
      <w:pPr>
        <w:ind w:left="0" w:firstLine="0"/>
        <w:rPr/>
      </w:pPr>
      <w:r w:rsidDel="00000000" w:rsidR="00000000" w:rsidRPr="00000000">
        <w:rPr>
          <w:rtl w:val="0"/>
        </w:rPr>
        <w:t xml:space="preserve">Extension:</w:t>
      </w:r>
    </w:p>
    <w:p w:rsidR="00000000" w:rsidDel="00000000" w:rsidP="00000000" w:rsidRDefault="00000000" w:rsidRPr="00000000" w14:paraId="00000184">
      <w:pPr>
        <w:ind w:left="0" w:firstLine="0"/>
        <w:rPr/>
      </w:pPr>
      <w:r w:rsidDel="00000000" w:rsidR="00000000" w:rsidRPr="00000000">
        <w:rPr>
          <w:rtl w:val="0"/>
        </w:rPr>
        <w:t xml:space="preserve">2a: Employee fills in information not matching the systems criteria</w:t>
      </w:r>
    </w:p>
    <w:p w:rsidR="00000000" w:rsidDel="00000000" w:rsidP="00000000" w:rsidRDefault="00000000" w:rsidRPr="00000000" w14:paraId="00000185">
      <w:pPr>
        <w:numPr>
          <w:ilvl w:val="0"/>
          <w:numId w:val="12"/>
        </w:numPr>
        <w:ind w:left="1440" w:hanging="360"/>
        <w:rPr>
          <w:u w:val="none"/>
        </w:rPr>
      </w:pPr>
      <w:r w:rsidDel="00000000" w:rsidR="00000000" w:rsidRPr="00000000">
        <w:rPr>
          <w:rtl w:val="0"/>
        </w:rPr>
        <w:t xml:space="preserve">System displays a wrong information message, informing the employee of the correctness and location of the problem</w:t>
      </w:r>
    </w:p>
    <w:p w:rsidR="00000000" w:rsidDel="00000000" w:rsidP="00000000" w:rsidRDefault="00000000" w:rsidRPr="00000000" w14:paraId="00000186">
      <w:pPr>
        <w:numPr>
          <w:ilvl w:val="0"/>
          <w:numId w:val="12"/>
        </w:numPr>
        <w:ind w:left="1440" w:hanging="360"/>
        <w:rPr>
          <w:u w:val="none"/>
        </w:rPr>
      </w:pPr>
      <w:r w:rsidDel="00000000" w:rsidR="00000000" w:rsidRPr="00000000">
        <w:rPr>
          <w:rtl w:val="0"/>
        </w:rPr>
        <w:t xml:space="preserve">Return to MMS step 2</w:t>
      </w:r>
    </w:p>
    <w:p w:rsidR="00000000" w:rsidDel="00000000" w:rsidP="00000000" w:rsidRDefault="00000000" w:rsidRPr="00000000" w14:paraId="00000187">
      <w:pPr>
        <w:ind w:left="0" w:firstLine="0"/>
        <w:rPr/>
      </w:pPr>
      <w:r w:rsidDel="00000000" w:rsidR="00000000" w:rsidRPr="00000000">
        <w:rPr>
          <w:rtl w:val="0"/>
        </w:rPr>
        <w:t xml:space="preserve">2b: Employee fills in already existing information</w:t>
      </w:r>
    </w:p>
    <w:p w:rsidR="00000000" w:rsidDel="00000000" w:rsidP="00000000" w:rsidRDefault="00000000" w:rsidRPr="00000000" w14:paraId="00000188">
      <w:pPr>
        <w:numPr>
          <w:ilvl w:val="0"/>
          <w:numId w:val="28"/>
        </w:numPr>
        <w:ind w:left="1440" w:hanging="360"/>
        <w:rPr>
          <w:u w:val="none"/>
        </w:rPr>
      </w:pPr>
      <w:r w:rsidDel="00000000" w:rsidR="00000000" w:rsidRPr="00000000">
        <w:rPr>
          <w:rtl w:val="0"/>
        </w:rPr>
        <w:t xml:space="preserve">System displays an already existent product message</w:t>
      </w:r>
    </w:p>
    <w:p w:rsidR="00000000" w:rsidDel="00000000" w:rsidP="00000000" w:rsidRDefault="00000000" w:rsidRPr="00000000" w14:paraId="00000189">
      <w:pPr>
        <w:numPr>
          <w:ilvl w:val="0"/>
          <w:numId w:val="28"/>
        </w:numPr>
        <w:ind w:left="1440" w:hanging="360"/>
        <w:rPr>
          <w:u w:val="none"/>
        </w:rPr>
      </w:pPr>
      <w:r w:rsidDel="00000000" w:rsidR="00000000" w:rsidRPr="00000000">
        <w:rPr>
          <w:rtl w:val="0"/>
        </w:rPr>
        <w:t xml:space="preserve">The employee is returned to the stock overview page</w:t>
      </w:r>
    </w:p>
    <w:p w:rsidR="00000000" w:rsidDel="00000000" w:rsidP="00000000" w:rsidRDefault="00000000" w:rsidRPr="00000000" w14:paraId="0000018A">
      <w:pPr>
        <w:numPr>
          <w:ilvl w:val="0"/>
          <w:numId w:val="28"/>
        </w:numPr>
        <w:ind w:left="1440" w:hanging="360"/>
        <w:rPr>
          <w:u w:val="none"/>
        </w:rPr>
      </w:pPr>
      <w:r w:rsidDel="00000000" w:rsidR="00000000" w:rsidRPr="00000000">
        <w:rPr>
          <w:rtl w:val="0"/>
        </w:rPr>
        <w:t xml:space="preserve">End of use case</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Use Case: Making a product unavailable </w:t>
      </w:r>
    </w:p>
    <w:p w:rsidR="00000000" w:rsidDel="00000000" w:rsidP="00000000" w:rsidRDefault="00000000" w:rsidRPr="00000000" w14:paraId="00000190">
      <w:pPr>
        <w:rPr/>
      </w:pPr>
      <w:r w:rsidDel="00000000" w:rsidR="00000000" w:rsidRPr="00000000">
        <w:rPr>
          <w:rtl w:val="0"/>
        </w:rPr>
        <w:t xml:space="preserve">Actor: Sales representative</w:t>
      </w:r>
    </w:p>
    <w:p w:rsidR="00000000" w:rsidDel="00000000" w:rsidP="00000000" w:rsidRDefault="00000000" w:rsidRPr="00000000" w14:paraId="00000191">
      <w:pPr>
        <w:rPr/>
      </w:pPr>
      <w:r w:rsidDel="00000000" w:rsidR="00000000" w:rsidRPr="00000000">
        <w:rPr>
          <w:rtl w:val="0"/>
        </w:rPr>
        <w:t xml:space="preserve">Pre-condition: User must modify an existing product</w:t>
      </w:r>
    </w:p>
    <w:p w:rsidR="00000000" w:rsidDel="00000000" w:rsidP="00000000" w:rsidRDefault="00000000" w:rsidRPr="00000000" w14:paraId="00000192">
      <w:pPr>
        <w:rPr/>
      </w:pPr>
      <w:r w:rsidDel="00000000" w:rsidR="00000000" w:rsidRPr="00000000">
        <w:rPr>
          <w:rtl w:val="0"/>
        </w:rPr>
        <w:t xml:space="preserve">Main Success Scenario:</w:t>
      </w:r>
    </w:p>
    <w:p w:rsidR="00000000" w:rsidDel="00000000" w:rsidP="00000000" w:rsidRDefault="00000000" w:rsidRPr="00000000" w14:paraId="00000193">
      <w:pPr>
        <w:numPr>
          <w:ilvl w:val="0"/>
          <w:numId w:val="22"/>
        </w:numPr>
        <w:ind w:left="720" w:hanging="360"/>
        <w:rPr>
          <w:u w:val="none"/>
        </w:rPr>
      </w:pPr>
      <w:r w:rsidDel="00000000" w:rsidR="00000000" w:rsidRPr="00000000">
        <w:rPr>
          <w:rtl w:val="0"/>
        </w:rPr>
        <w:t xml:space="preserve">User clicks a radio button in order to make product unavailable</w:t>
      </w:r>
    </w:p>
    <w:p w:rsidR="00000000" w:rsidDel="00000000" w:rsidP="00000000" w:rsidRDefault="00000000" w:rsidRPr="00000000" w14:paraId="00000194">
      <w:pPr>
        <w:numPr>
          <w:ilvl w:val="0"/>
          <w:numId w:val="22"/>
        </w:numPr>
        <w:ind w:left="720" w:hanging="360"/>
        <w:rPr>
          <w:u w:val="none"/>
        </w:rPr>
      </w:pPr>
      <w:r w:rsidDel="00000000" w:rsidR="00000000" w:rsidRPr="00000000">
        <w:rPr>
          <w:rtl w:val="0"/>
        </w:rPr>
        <w:t xml:space="preserve">User confirms the changes</w:t>
      </w:r>
    </w:p>
    <w:p w:rsidR="00000000" w:rsidDel="00000000" w:rsidP="00000000" w:rsidRDefault="00000000" w:rsidRPr="00000000" w14:paraId="00000195">
      <w:pPr>
        <w:numPr>
          <w:ilvl w:val="0"/>
          <w:numId w:val="22"/>
        </w:numPr>
        <w:ind w:left="720" w:hanging="360"/>
        <w:rPr>
          <w:u w:val="none"/>
        </w:rPr>
      </w:pPr>
      <w:r w:rsidDel="00000000" w:rsidR="00000000" w:rsidRPr="00000000">
        <w:rPr>
          <w:rtl w:val="0"/>
        </w:rPr>
        <w:t xml:space="preserve">System displays a confirmation message and mark the product as unavailable</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commentRangeStart w:id="9"/>
      <w:r w:rsidDel="00000000" w:rsidR="00000000" w:rsidRPr="00000000">
        <w:rPr>
          <w:rtl w:val="0"/>
        </w:rPr>
        <w:t xml:space="preserve">Use Case: Modify a product</w:t>
      </w:r>
    </w:p>
    <w:p w:rsidR="00000000" w:rsidDel="00000000" w:rsidP="00000000" w:rsidRDefault="00000000" w:rsidRPr="00000000" w14:paraId="00000199">
      <w:pPr>
        <w:rPr/>
      </w:pPr>
      <w:r w:rsidDel="00000000" w:rsidR="00000000" w:rsidRPr="00000000">
        <w:rPr>
          <w:rtl w:val="0"/>
        </w:rPr>
        <w:t xml:space="preserve">Actor: Depo worker</w:t>
      </w:r>
    </w:p>
    <w:p w:rsidR="00000000" w:rsidDel="00000000" w:rsidP="00000000" w:rsidRDefault="00000000" w:rsidRPr="00000000" w14:paraId="0000019A">
      <w:pPr>
        <w:rPr/>
      </w:pPr>
      <w:r w:rsidDel="00000000" w:rsidR="00000000" w:rsidRPr="00000000">
        <w:rPr>
          <w:rtl w:val="0"/>
        </w:rPr>
        <w:t xml:space="preserve">Pre-condition: User must select an item from the product list</w:t>
      </w:r>
    </w:p>
    <w:p w:rsidR="00000000" w:rsidDel="00000000" w:rsidP="00000000" w:rsidRDefault="00000000" w:rsidRPr="00000000" w14:paraId="0000019B">
      <w:pPr>
        <w:rPr/>
      </w:pPr>
      <w:r w:rsidDel="00000000" w:rsidR="00000000" w:rsidRPr="00000000">
        <w:rPr>
          <w:rtl w:val="0"/>
        </w:rPr>
        <w:t xml:space="preserve">Main Success Scenario:</w:t>
      </w:r>
    </w:p>
    <w:p w:rsidR="00000000" w:rsidDel="00000000" w:rsidP="00000000" w:rsidRDefault="00000000" w:rsidRPr="00000000" w14:paraId="0000019C">
      <w:pPr>
        <w:numPr>
          <w:ilvl w:val="0"/>
          <w:numId w:val="14"/>
        </w:numPr>
        <w:ind w:left="720" w:hanging="360"/>
        <w:rPr>
          <w:u w:val="none"/>
        </w:rPr>
      </w:pPr>
      <w:r w:rsidDel="00000000" w:rsidR="00000000" w:rsidRPr="00000000">
        <w:rPr>
          <w:rtl w:val="0"/>
        </w:rPr>
        <w:t xml:space="preserve">User goes to the modification tab by pressing a button</w:t>
      </w:r>
    </w:p>
    <w:p w:rsidR="00000000" w:rsidDel="00000000" w:rsidP="00000000" w:rsidRDefault="00000000" w:rsidRPr="00000000" w14:paraId="0000019D">
      <w:pPr>
        <w:numPr>
          <w:ilvl w:val="0"/>
          <w:numId w:val="14"/>
        </w:numPr>
        <w:ind w:left="720" w:hanging="360"/>
        <w:rPr>
          <w:u w:val="none"/>
        </w:rPr>
      </w:pPr>
      <w:r w:rsidDel="00000000" w:rsidR="00000000" w:rsidRPr="00000000">
        <w:rPr>
          <w:rtl w:val="0"/>
        </w:rPr>
        <w:t xml:space="preserve">System displays the current product information</w:t>
      </w:r>
    </w:p>
    <w:p w:rsidR="00000000" w:rsidDel="00000000" w:rsidP="00000000" w:rsidRDefault="00000000" w:rsidRPr="00000000" w14:paraId="0000019E">
      <w:pPr>
        <w:numPr>
          <w:ilvl w:val="0"/>
          <w:numId w:val="14"/>
        </w:numPr>
        <w:ind w:left="720" w:hanging="360"/>
        <w:rPr>
          <w:u w:val="none"/>
        </w:rPr>
      </w:pPr>
      <w:r w:rsidDel="00000000" w:rsidR="00000000" w:rsidRPr="00000000">
        <w:rPr>
          <w:rtl w:val="0"/>
        </w:rPr>
        <w:t xml:space="preserve">User makes changes to the product and confirms</w:t>
      </w:r>
    </w:p>
    <w:p w:rsidR="00000000" w:rsidDel="00000000" w:rsidP="00000000" w:rsidRDefault="00000000" w:rsidRPr="00000000" w14:paraId="0000019F">
      <w:pPr>
        <w:numPr>
          <w:ilvl w:val="0"/>
          <w:numId w:val="14"/>
        </w:numPr>
        <w:ind w:left="720" w:hanging="360"/>
        <w:rPr>
          <w:u w:val="none"/>
        </w:rPr>
      </w:pPr>
      <w:r w:rsidDel="00000000" w:rsidR="00000000" w:rsidRPr="00000000">
        <w:rPr>
          <w:rtl w:val="0"/>
        </w:rPr>
        <w:t xml:space="preserve">System displays a confirmation message and saves the changes</w:t>
      </w:r>
    </w:p>
    <w:p w:rsidR="00000000" w:rsidDel="00000000" w:rsidP="00000000" w:rsidRDefault="00000000" w:rsidRPr="00000000" w14:paraId="000001A0">
      <w:pPr>
        <w:rPr/>
      </w:pPr>
      <w:r w:rsidDel="00000000" w:rsidR="00000000" w:rsidRPr="00000000">
        <w:rPr>
          <w:rtl w:val="0"/>
        </w:rPr>
        <w:t xml:space="preserve">Extension:</w:t>
      </w:r>
    </w:p>
    <w:p w:rsidR="00000000" w:rsidDel="00000000" w:rsidP="00000000" w:rsidRDefault="00000000" w:rsidRPr="00000000" w14:paraId="000001A1">
      <w:pPr>
        <w:rPr/>
      </w:pPr>
      <w:r w:rsidDel="00000000" w:rsidR="00000000" w:rsidRPr="00000000">
        <w:rPr>
          <w:rtl w:val="0"/>
        </w:rPr>
        <w:t xml:space="preserve">4a: Filled in information does not match the system criteria</w:t>
      </w:r>
    </w:p>
    <w:p w:rsidR="00000000" w:rsidDel="00000000" w:rsidP="00000000" w:rsidRDefault="00000000" w:rsidRPr="00000000" w14:paraId="000001A2">
      <w:pPr>
        <w:numPr>
          <w:ilvl w:val="0"/>
          <w:numId w:val="2"/>
        </w:numPr>
        <w:ind w:left="1440" w:hanging="360"/>
        <w:rPr>
          <w:u w:val="none"/>
        </w:rPr>
      </w:pPr>
      <w:r w:rsidDel="00000000" w:rsidR="00000000" w:rsidRPr="00000000">
        <w:rPr>
          <w:rtl w:val="0"/>
        </w:rPr>
        <w:t xml:space="preserve">System displays an error message informing the user of the problem</w:t>
      </w:r>
    </w:p>
    <w:p w:rsidR="00000000" w:rsidDel="00000000" w:rsidP="00000000" w:rsidRDefault="00000000" w:rsidRPr="00000000" w14:paraId="000001A3">
      <w:pPr>
        <w:numPr>
          <w:ilvl w:val="0"/>
          <w:numId w:val="2"/>
        </w:numPr>
        <w:ind w:left="1440" w:hanging="360"/>
        <w:rPr>
          <w:u w:val="none"/>
        </w:rPr>
      </w:pPr>
      <w:r w:rsidDel="00000000" w:rsidR="00000000" w:rsidRPr="00000000">
        <w:rPr>
          <w:rtl w:val="0"/>
        </w:rPr>
        <w:t xml:space="preserve">Return to MMS step 3</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t xml:space="preserve">Use Case: Make a stock refill request</w:t>
      </w:r>
    </w:p>
    <w:p w:rsidR="00000000" w:rsidDel="00000000" w:rsidP="00000000" w:rsidRDefault="00000000" w:rsidRPr="00000000" w14:paraId="000001AA">
      <w:pPr>
        <w:rPr/>
      </w:pPr>
      <w:r w:rsidDel="00000000" w:rsidR="00000000" w:rsidRPr="00000000">
        <w:rPr>
          <w:rtl w:val="0"/>
        </w:rPr>
        <w:t xml:space="preserve">Actor: Sales representative</w:t>
      </w:r>
    </w:p>
    <w:p w:rsidR="00000000" w:rsidDel="00000000" w:rsidP="00000000" w:rsidRDefault="00000000" w:rsidRPr="00000000" w14:paraId="000001AB">
      <w:pPr>
        <w:rPr/>
      </w:pPr>
      <w:r w:rsidDel="00000000" w:rsidR="00000000" w:rsidRPr="00000000">
        <w:rPr>
          <w:rtl w:val="0"/>
        </w:rPr>
        <w:t xml:space="preserve">Main Success Scenario:</w:t>
      </w:r>
    </w:p>
    <w:p w:rsidR="00000000" w:rsidDel="00000000" w:rsidP="00000000" w:rsidRDefault="00000000" w:rsidRPr="00000000" w14:paraId="000001AC">
      <w:pPr>
        <w:numPr>
          <w:ilvl w:val="0"/>
          <w:numId w:val="18"/>
        </w:numPr>
        <w:ind w:left="720" w:hanging="360"/>
        <w:rPr>
          <w:u w:val="none"/>
        </w:rPr>
      </w:pPr>
      <w:r w:rsidDel="00000000" w:rsidR="00000000" w:rsidRPr="00000000">
        <w:rPr>
          <w:rtl w:val="0"/>
        </w:rPr>
        <w:t xml:space="preserve">User selects a product from the list and confirms by pressing a button</w:t>
      </w:r>
    </w:p>
    <w:p w:rsidR="00000000" w:rsidDel="00000000" w:rsidP="00000000" w:rsidRDefault="00000000" w:rsidRPr="00000000" w14:paraId="000001AD">
      <w:pPr>
        <w:numPr>
          <w:ilvl w:val="0"/>
          <w:numId w:val="18"/>
        </w:numPr>
        <w:ind w:left="720" w:hanging="360"/>
        <w:rPr>
          <w:u w:val="none"/>
        </w:rPr>
      </w:pPr>
      <w:r w:rsidDel="00000000" w:rsidR="00000000" w:rsidRPr="00000000">
        <w:rPr>
          <w:rtl w:val="0"/>
        </w:rPr>
        <w:t xml:space="preserve">System process the order and displays a confirmation message</w:t>
      </w:r>
    </w:p>
    <w:p w:rsidR="00000000" w:rsidDel="00000000" w:rsidP="00000000" w:rsidRDefault="00000000" w:rsidRPr="00000000" w14:paraId="000001AE">
      <w:pPr>
        <w:rPr/>
      </w:pPr>
      <w:r w:rsidDel="00000000" w:rsidR="00000000" w:rsidRPr="00000000">
        <w:rPr>
          <w:rtl w:val="0"/>
        </w:rPr>
        <w:t xml:space="preserve">Extension:</w:t>
      </w:r>
    </w:p>
    <w:p w:rsidR="00000000" w:rsidDel="00000000" w:rsidP="00000000" w:rsidRDefault="00000000" w:rsidRPr="00000000" w14:paraId="000001AF">
      <w:pPr>
        <w:rPr/>
      </w:pPr>
      <w:r w:rsidDel="00000000" w:rsidR="00000000" w:rsidRPr="00000000">
        <w:rPr>
          <w:rtl w:val="0"/>
        </w:rPr>
        <w:tab/>
        <w:t xml:space="preserve">2a: Stock is already at max capacity</w:t>
      </w:r>
    </w:p>
    <w:p w:rsidR="00000000" w:rsidDel="00000000" w:rsidP="00000000" w:rsidRDefault="00000000" w:rsidRPr="00000000" w14:paraId="000001B0">
      <w:pPr>
        <w:numPr>
          <w:ilvl w:val="0"/>
          <w:numId w:val="23"/>
        </w:numPr>
        <w:ind w:left="1440" w:hanging="360"/>
        <w:rPr>
          <w:u w:val="none"/>
        </w:rPr>
      </w:pPr>
      <w:r w:rsidDel="00000000" w:rsidR="00000000" w:rsidRPr="00000000">
        <w:rPr>
          <w:rtl w:val="0"/>
        </w:rPr>
        <w:t xml:space="preserve">System displays an error message and cancels the order</w:t>
      </w:r>
    </w:p>
    <w:p w:rsidR="00000000" w:rsidDel="00000000" w:rsidP="00000000" w:rsidRDefault="00000000" w:rsidRPr="00000000" w14:paraId="000001B1">
      <w:pPr>
        <w:numPr>
          <w:ilvl w:val="0"/>
          <w:numId w:val="23"/>
        </w:numPr>
        <w:ind w:left="1440" w:hanging="360"/>
        <w:rPr>
          <w:u w:val="none"/>
        </w:rPr>
      </w:pPr>
      <w:r w:rsidDel="00000000" w:rsidR="00000000" w:rsidRPr="00000000">
        <w:rPr>
          <w:rtl w:val="0"/>
        </w:rPr>
        <w:t xml:space="preserve">End of use case</w:t>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t xml:space="preserve">Use Case: Permanently removing an employee</w:t>
      </w:r>
    </w:p>
    <w:p w:rsidR="00000000" w:rsidDel="00000000" w:rsidP="00000000" w:rsidRDefault="00000000" w:rsidRPr="00000000" w14:paraId="000001B5">
      <w:pPr>
        <w:rPr/>
      </w:pPr>
      <w:r w:rsidDel="00000000" w:rsidR="00000000" w:rsidRPr="00000000">
        <w:rPr>
          <w:rtl w:val="0"/>
        </w:rPr>
        <w:t xml:space="preserve">Pre-condition: Administration must search for an employee </w:t>
      </w:r>
      <w:r w:rsidDel="00000000" w:rsidR="00000000" w:rsidRPr="00000000">
        <w:rPr>
          <w:rtl w:val="0"/>
        </w:rPr>
        <w:t xml:space="preserve">and select them from a list</w:t>
      </w:r>
    </w:p>
    <w:p w:rsidR="00000000" w:rsidDel="00000000" w:rsidP="00000000" w:rsidRDefault="00000000" w:rsidRPr="00000000" w14:paraId="000001B6">
      <w:pPr>
        <w:rPr/>
      </w:pPr>
      <w:r w:rsidDel="00000000" w:rsidR="00000000" w:rsidRPr="00000000">
        <w:rPr>
          <w:rtl w:val="0"/>
        </w:rPr>
        <w:t xml:space="preserve">Actor:Administration</w:t>
      </w:r>
    </w:p>
    <w:p w:rsidR="00000000" w:rsidDel="00000000" w:rsidP="00000000" w:rsidRDefault="00000000" w:rsidRPr="00000000" w14:paraId="000001B7">
      <w:pPr>
        <w:rPr/>
      </w:pPr>
      <w:r w:rsidDel="00000000" w:rsidR="00000000" w:rsidRPr="00000000">
        <w:rPr>
          <w:rtl w:val="0"/>
        </w:rPr>
        <w:t xml:space="preserve">Main Success Scenario:</w:t>
      </w:r>
    </w:p>
    <w:p w:rsidR="00000000" w:rsidDel="00000000" w:rsidP="00000000" w:rsidRDefault="00000000" w:rsidRPr="00000000" w14:paraId="000001B8">
      <w:pPr>
        <w:numPr>
          <w:ilvl w:val="0"/>
          <w:numId w:val="25"/>
        </w:numPr>
        <w:ind w:left="720" w:hanging="360"/>
        <w:rPr>
          <w:u w:val="none"/>
        </w:rPr>
      </w:pPr>
      <w:r w:rsidDel="00000000" w:rsidR="00000000" w:rsidRPr="00000000">
        <w:rPr>
          <w:rtl w:val="0"/>
        </w:rPr>
        <w:t xml:space="preserve">User goes to additional options by pressing a button in the employee management form</w:t>
      </w:r>
    </w:p>
    <w:p w:rsidR="00000000" w:rsidDel="00000000" w:rsidP="00000000" w:rsidRDefault="00000000" w:rsidRPr="00000000" w14:paraId="000001B9">
      <w:pPr>
        <w:numPr>
          <w:ilvl w:val="0"/>
          <w:numId w:val="25"/>
        </w:numPr>
        <w:ind w:left="720" w:hanging="360"/>
        <w:rPr>
          <w:u w:val="none"/>
        </w:rPr>
      </w:pPr>
      <w:r w:rsidDel="00000000" w:rsidR="00000000" w:rsidRPr="00000000">
        <w:rPr>
          <w:rtl w:val="0"/>
        </w:rPr>
        <w:t xml:space="preserve">User presses the permanently remove button </w:t>
      </w:r>
    </w:p>
    <w:p w:rsidR="00000000" w:rsidDel="00000000" w:rsidP="00000000" w:rsidRDefault="00000000" w:rsidRPr="00000000" w14:paraId="000001BA">
      <w:pPr>
        <w:numPr>
          <w:ilvl w:val="0"/>
          <w:numId w:val="25"/>
        </w:numPr>
        <w:ind w:left="720" w:hanging="360"/>
        <w:rPr>
          <w:u w:val="none"/>
        </w:rPr>
      </w:pPr>
      <w:r w:rsidDel="00000000" w:rsidR="00000000" w:rsidRPr="00000000">
        <w:rPr>
          <w:rtl w:val="0"/>
        </w:rPr>
        <w:t xml:space="preserve">System opens a new window and asks if they want to proceed</w:t>
      </w:r>
    </w:p>
    <w:p w:rsidR="00000000" w:rsidDel="00000000" w:rsidP="00000000" w:rsidRDefault="00000000" w:rsidRPr="00000000" w14:paraId="000001BB">
      <w:pPr>
        <w:numPr>
          <w:ilvl w:val="0"/>
          <w:numId w:val="25"/>
        </w:numPr>
        <w:ind w:left="720" w:hanging="360"/>
        <w:rPr>
          <w:u w:val="none"/>
        </w:rPr>
      </w:pPr>
      <w:r w:rsidDel="00000000" w:rsidR="00000000" w:rsidRPr="00000000">
        <w:rPr>
          <w:rtl w:val="0"/>
        </w:rPr>
        <w:t xml:space="preserve">User confirms</w:t>
      </w:r>
    </w:p>
    <w:p w:rsidR="00000000" w:rsidDel="00000000" w:rsidP="00000000" w:rsidRDefault="00000000" w:rsidRPr="00000000" w14:paraId="000001BC">
      <w:pPr>
        <w:numPr>
          <w:ilvl w:val="0"/>
          <w:numId w:val="25"/>
        </w:numPr>
        <w:ind w:left="720" w:hanging="360"/>
        <w:rPr>
          <w:u w:val="none"/>
        </w:rPr>
      </w:pPr>
      <w:r w:rsidDel="00000000" w:rsidR="00000000" w:rsidRPr="00000000">
        <w:rPr>
          <w:rtl w:val="0"/>
        </w:rPr>
        <w:t xml:space="preserve">System permanently removes the employee </w:t>
      </w:r>
    </w:p>
    <w:p w:rsidR="00000000" w:rsidDel="00000000" w:rsidP="00000000" w:rsidRDefault="00000000" w:rsidRPr="00000000" w14:paraId="000001BD">
      <w:pPr>
        <w:ind w:left="0" w:firstLine="0"/>
        <w:rPr/>
      </w:pPr>
      <w:r w:rsidDel="00000000" w:rsidR="00000000" w:rsidRPr="00000000">
        <w:rPr>
          <w:rtl w:val="0"/>
        </w:rPr>
        <w:t xml:space="preserve">Extension:</w:t>
      </w:r>
    </w:p>
    <w:p w:rsidR="00000000" w:rsidDel="00000000" w:rsidP="00000000" w:rsidRDefault="00000000" w:rsidRPr="00000000" w14:paraId="000001BE">
      <w:pPr>
        <w:ind w:left="0" w:firstLine="0"/>
        <w:rPr/>
      </w:pPr>
      <w:r w:rsidDel="00000000" w:rsidR="00000000" w:rsidRPr="00000000">
        <w:rPr>
          <w:rtl w:val="0"/>
        </w:rPr>
        <w:tab/>
        <w:t xml:space="preserve">1a: No employee selected</w:t>
      </w:r>
    </w:p>
    <w:p w:rsidR="00000000" w:rsidDel="00000000" w:rsidP="00000000" w:rsidRDefault="00000000" w:rsidRPr="00000000" w14:paraId="000001BF">
      <w:pPr>
        <w:numPr>
          <w:ilvl w:val="0"/>
          <w:numId w:val="26"/>
        </w:numPr>
        <w:ind w:left="1440" w:hanging="360"/>
        <w:rPr>
          <w:u w:val="none"/>
        </w:rPr>
      </w:pPr>
      <w:r w:rsidDel="00000000" w:rsidR="00000000" w:rsidRPr="00000000">
        <w:rPr>
          <w:rtl w:val="0"/>
        </w:rPr>
        <w:t xml:space="preserve">System displays a message informing the user of their problem</w:t>
      </w:r>
    </w:p>
    <w:p w:rsidR="00000000" w:rsidDel="00000000" w:rsidP="00000000" w:rsidRDefault="00000000" w:rsidRPr="00000000" w14:paraId="000001C0">
      <w:pPr>
        <w:numPr>
          <w:ilvl w:val="0"/>
          <w:numId w:val="26"/>
        </w:numPr>
        <w:ind w:left="1440" w:hanging="360"/>
        <w:rPr>
          <w:u w:val="none"/>
        </w:rPr>
      </w:pPr>
      <w:r w:rsidDel="00000000" w:rsidR="00000000" w:rsidRPr="00000000">
        <w:rPr>
          <w:rtl w:val="0"/>
        </w:rPr>
        <w:t xml:space="preserve">End of use case</w:t>
      </w:r>
    </w:p>
    <w:p w:rsidR="00000000" w:rsidDel="00000000" w:rsidP="00000000" w:rsidRDefault="00000000" w:rsidRPr="00000000" w14:paraId="000001C1">
      <w:pPr>
        <w:ind w:left="1440" w:firstLine="0"/>
        <w:rPr/>
      </w:pPr>
      <w:r w:rsidDel="00000000" w:rsidR="00000000" w:rsidRPr="00000000">
        <w:rPr>
          <w:rtl w:val="0"/>
        </w:rPr>
      </w:r>
    </w:p>
    <w:p w:rsidR="00000000" w:rsidDel="00000000" w:rsidP="00000000" w:rsidRDefault="00000000" w:rsidRPr="00000000" w14:paraId="000001C2">
      <w:pPr>
        <w:ind w:left="0" w:firstLine="0"/>
        <w:rPr/>
      </w:pPr>
      <w:r w:rsidDel="00000000" w:rsidR="00000000" w:rsidRPr="00000000">
        <w:rPr>
          <w:rtl w:val="0"/>
        </w:rPr>
        <w:t xml:space="preserve">Use Case: Assigning shifts //In-progress</w:t>
      </w:r>
    </w:p>
    <w:p w:rsidR="00000000" w:rsidDel="00000000" w:rsidP="00000000" w:rsidRDefault="00000000" w:rsidRPr="00000000" w14:paraId="000001C3">
      <w:pPr>
        <w:ind w:left="0" w:firstLine="0"/>
        <w:rPr/>
      </w:pPr>
      <w:r w:rsidDel="00000000" w:rsidR="00000000" w:rsidRPr="00000000">
        <w:rPr>
          <w:rtl w:val="0"/>
        </w:rPr>
        <w:t xml:space="preserve">Actor: Administration</w:t>
      </w:r>
    </w:p>
    <w:p w:rsidR="00000000" w:rsidDel="00000000" w:rsidP="00000000" w:rsidRDefault="00000000" w:rsidRPr="00000000" w14:paraId="000001C4">
      <w:pPr>
        <w:ind w:left="0" w:firstLine="0"/>
        <w:rPr/>
      </w:pPr>
      <w:r w:rsidDel="00000000" w:rsidR="00000000" w:rsidRPr="00000000">
        <w:rPr>
          <w:rtl w:val="0"/>
        </w:rPr>
        <w:t xml:space="preserve">Pre-Condition: </w:t>
      </w:r>
      <w:r w:rsidDel="00000000" w:rsidR="00000000" w:rsidRPr="00000000">
        <w:rPr>
          <w:rtl w:val="0"/>
        </w:rPr>
        <w:t xml:space="preserve">Administration must search for an employee </w:t>
      </w:r>
      <w:r w:rsidDel="00000000" w:rsidR="00000000" w:rsidRPr="00000000">
        <w:rPr>
          <w:rtl w:val="0"/>
        </w:rPr>
        <w:t xml:space="preserve">and select them from a list </w:t>
      </w:r>
    </w:p>
    <w:p w:rsidR="00000000" w:rsidDel="00000000" w:rsidP="00000000" w:rsidRDefault="00000000" w:rsidRPr="00000000" w14:paraId="000001C5">
      <w:pPr>
        <w:ind w:left="0" w:firstLine="0"/>
        <w:rPr/>
      </w:pPr>
      <w:r w:rsidDel="00000000" w:rsidR="00000000" w:rsidRPr="00000000">
        <w:rPr>
          <w:rtl w:val="0"/>
        </w:rPr>
        <w:t xml:space="preserve">Main success scenario:</w:t>
      </w:r>
    </w:p>
    <w:p w:rsidR="00000000" w:rsidDel="00000000" w:rsidP="00000000" w:rsidRDefault="00000000" w:rsidRPr="00000000" w14:paraId="000001C6">
      <w:pPr>
        <w:numPr>
          <w:ilvl w:val="0"/>
          <w:numId w:val="20"/>
        </w:numPr>
        <w:ind w:left="720" w:hanging="360"/>
        <w:rPr>
          <w:u w:val="none"/>
        </w:rPr>
      </w:pPr>
      <w:r w:rsidDel="00000000" w:rsidR="00000000" w:rsidRPr="00000000">
        <w:rPr>
          <w:rtl w:val="0"/>
        </w:rPr>
        <w:t xml:space="preserve">User chooses a day from the selected week </w:t>
      </w:r>
    </w:p>
    <w:p w:rsidR="00000000" w:rsidDel="00000000" w:rsidP="00000000" w:rsidRDefault="00000000" w:rsidRPr="00000000" w14:paraId="000001C7">
      <w:pPr>
        <w:numPr>
          <w:ilvl w:val="0"/>
          <w:numId w:val="20"/>
        </w:numPr>
        <w:ind w:left="720" w:hanging="360"/>
        <w:rPr>
          <w:u w:val="none"/>
        </w:rPr>
      </w:pPr>
      <w:r w:rsidDel="00000000" w:rsidR="00000000" w:rsidRPr="00000000">
        <w:rPr>
          <w:rtl w:val="0"/>
        </w:rPr>
        <w:t xml:space="preserve">User assigns the shift by pressing one of the 3 buttons </w:t>
      </w:r>
    </w:p>
    <w:p w:rsidR="00000000" w:rsidDel="00000000" w:rsidP="00000000" w:rsidRDefault="00000000" w:rsidRPr="00000000" w14:paraId="000001C8">
      <w:pPr>
        <w:numPr>
          <w:ilvl w:val="0"/>
          <w:numId w:val="20"/>
        </w:numPr>
        <w:ind w:left="720" w:hanging="360"/>
        <w:rPr>
          <w:u w:val="none"/>
        </w:rPr>
      </w:pPr>
      <w:r w:rsidDel="00000000" w:rsidR="00000000" w:rsidRPr="00000000">
        <w:rPr>
          <w:rtl w:val="0"/>
        </w:rPr>
        <w:t xml:space="preserve">User presses the “Assign selected employee button”</w:t>
      </w:r>
    </w:p>
    <w:p w:rsidR="00000000" w:rsidDel="00000000" w:rsidP="00000000" w:rsidRDefault="00000000" w:rsidRPr="00000000" w14:paraId="000001C9">
      <w:pPr>
        <w:numPr>
          <w:ilvl w:val="0"/>
          <w:numId w:val="20"/>
        </w:numPr>
        <w:ind w:left="720" w:hanging="360"/>
        <w:rPr>
          <w:u w:val="none"/>
        </w:rPr>
      </w:pPr>
      <w:r w:rsidDel="00000000" w:rsidR="00000000" w:rsidRPr="00000000">
        <w:rPr>
          <w:rtl w:val="0"/>
        </w:rPr>
        <w:t xml:space="preserve">System assigns the selected user to the chosen date/shift</w:t>
      </w:r>
    </w:p>
    <w:p w:rsidR="00000000" w:rsidDel="00000000" w:rsidP="00000000" w:rsidRDefault="00000000" w:rsidRPr="00000000" w14:paraId="000001CA">
      <w:pPr>
        <w:ind w:left="0" w:firstLine="0"/>
        <w:rPr/>
      </w:pPr>
      <w:r w:rsidDel="00000000" w:rsidR="00000000" w:rsidRPr="00000000">
        <w:rPr>
          <w:rtl w:val="0"/>
        </w:rPr>
        <w:t xml:space="preserve">Extension :</w:t>
      </w:r>
    </w:p>
    <w:p w:rsidR="00000000" w:rsidDel="00000000" w:rsidP="00000000" w:rsidRDefault="00000000" w:rsidRPr="00000000" w14:paraId="000001CB">
      <w:pPr>
        <w:ind w:left="0" w:firstLine="720"/>
        <w:rPr/>
      </w:pPr>
      <w:r w:rsidDel="00000000" w:rsidR="00000000" w:rsidRPr="00000000">
        <w:rPr>
          <w:rtl w:val="0"/>
        </w:rPr>
        <w:t xml:space="preserve">1a :User does not select the date or shift </w:t>
      </w:r>
    </w:p>
    <w:p w:rsidR="00000000" w:rsidDel="00000000" w:rsidP="00000000" w:rsidRDefault="00000000" w:rsidRPr="00000000" w14:paraId="000001CC">
      <w:pPr>
        <w:numPr>
          <w:ilvl w:val="0"/>
          <w:numId w:val="16"/>
        </w:numPr>
        <w:ind w:left="1440" w:hanging="360"/>
        <w:rPr>
          <w:u w:val="none"/>
        </w:rPr>
      </w:pPr>
      <w:r w:rsidDel="00000000" w:rsidR="00000000" w:rsidRPr="00000000">
        <w:rPr>
          <w:rtl w:val="0"/>
        </w:rPr>
        <w:t xml:space="preserve">System display error and inform the user of the missing selection</w:t>
      </w:r>
    </w:p>
    <w:p w:rsidR="00000000" w:rsidDel="00000000" w:rsidP="00000000" w:rsidRDefault="00000000" w:rsidRPr="00000000" w14:paraId="000001CD">
      <w:pPr>
        <w:numPr>
          <w:ilvl w:val="0"/>
          <w:numId w:val="16"/>
        </w:numPr>
        <w:ind w:left="1440" w:hanging="360"/>
        <w:rPr>
          <w:u w:val="none"/>
        </w:rPr>
      </w:pPr>
      <w:r w:rsidDel="00000000" w:rsidR="00000000" w:rsidRPr="00000000">
        <w:rPr>
          <w:rtl w:val="0"/>
        </w:rPr>
        <w:t xml:space="preserve">Return to MMS step 1 </w:t>
      </w:r>
    </w:p>
    <w:p w:rsidR="00000000" w:rsidDel="00000000" w:rsidP="00000000" w:rsidRDefault="00000000" w:rsidRPr="00000000" w14:paraId="000001CE">
      <w:pPr>
        <w:numPr>
          <w:ilvl w:val="0"/>
          <w:numId w:val="16"/>
        </w:numPr>
        <w:ind w:left="1440" w:hanging="360"/>
        <w:rPr>
          <w:u w:val="none"/>
        </w:rPr>
      </w:pPr>
      <w:r w:rsidDel="00000000" w:rsidR="00000000" w:rsidRPr="00000000">
        <w:rPr>
          <w:rtl w:val="0"/>
        </w:rPr>
        <w:t xml:space="preserve">End of use case </w:t>
      </w:r>
    </w:p>
    <w:p w:rsidR="00000000" w:rsidDel="00000000" w:rsidP="00000000" w:rsidRDefault="00000000" w:rsidRPr="00000000" w14:paraId="000001CF">
      <w:pPr>
        <w:ind w:left="0" w:firstLine="0"/>
        <w:rPr/>
      </w:pPr>
      <w:r w:rsidDel="00000000" w:rsidR="00000000" w:rsidRPr="00000000">
        <w:rPr>
          <w:rtl w:val="0"/>
        </w:rPr>
      </w:r>
    </w:p>
    <w:p w:rsidR="00000000" w:rsidDel="00000000" w:rsidP="00000000" w:rsidRDefault="00000000" w:rsidRPr="00000000" w14:paraId="000001D0">
      <w:pPr>
        <w:ind w:left="0" w:firstLine="0"/>
        <w:rPr/>
      </w:pPr>
      <w:r w:rsidDel="00000000" w:rsidR="00000000" w:rsidRPr="00000000">
        <w:rPr>
          <w:rtl w:val="0"/>
        </w:rPr>
      </w:r>
    </w:p>
    <w:p w:rsidR="00000000" w:rsidDel="00000000" w:rsidP="00000000" w:rsidRDefault="00000000" w:rsidRPr="00000000" w14:paraId="000001D1">
      <w:pPr>
        <w:ind w:left="0" w:firstLine="0"/>
        <w:rPr/>
      </w:pPr>
      <w:r w:rsidDel="00000000" w:rsidR="00000000" w:rsidRPr="00000000">
        <w:rPr>
          <w:rtl w:val="0"/>
        </w:rPr>
      </w:r>
    </w:p>
    <w:p w:rsidR="00000000" w:rsidDel="00000000" w:rsidP="00000000" w:rsidRDefault="00000000" w:rsidRPr="00000000" w14:paraId="000001D2">
      <w:pPr>
        <w:ind w:left="0" w:firstLine="0"/>
        <w:rPr/>
      </w:pPr>
      <w:r w:rsidDel="00000000" w:rsidR="00000000" w:rsidRPr="00000000">
        <w:rPr>
          <w:rtl w:val="0"/>
        </w:rPr>
      </w:r>
    </w:p>
    <w:p w:rsidR="00000000" w:rsidDel="00000000" w:rsidP="00000000" w:rsidRDefault="00000000" w:rsidRPr="00000000" w14:paraId="000001D3">
      <w:pPr>
        <w:ind w:left="0" w:firstLine="0"/>
        <w:rPr/>
      </w:pPr>
      <w:r w:rsidDel="00000000" w:rsidR="00000000" w:rsidRPr="00000000">
        <w:rPr>
          <w:rtl w:val="0"/>
        </w:rPr>
      </w:r>
    </w:p>
    <w:p w:rsidR="00000000" w:rsidDel="00000000" w:rsidP="00000000" w:rsidRDefault="00000000" w:rsidRPr="00000000" w14:paraId="000001D4">
      <w:pPr>
        <w:ind w:left="0" w:firstLine="0"/>
        <w:rPr/>
      </w:pPr>
      <w:r w:rsidDel="00000000" w:rsidR="00000000" w:rsidRPr="00000000">
        <w:rPr>
          <w:rtl w:val="0"/>
        </w:rPr>
      </w:r>
    </w:p>
    <w:p w:rsidR="00000000" w:rsidDel="00000000" w:rsidP="00000000" w:rsidRDefault="00000000" w:rsidRPr="00000000" w14:paraId="000001D5">
      <w:pPr>
        <w:ind w:left="0" w:firstLine="0"/>
        <w:rPr/>
      </w:pPr>
      <w:r w:rsidDel="00000000" w:rsidR="00000000" w:rsidRPr="00000000">
        <w:rPr>
          <w:rtl w:val="0"/>
        </w:rPr>
      </w:r>
    </w:p>
    <w:p w:rsidR="00000000" w:rsidDel="00000000" w:rsidP="00000000" w:rsidRDefault="00000000" w:rsidRPr="00000000" w14:paraId="000001D6">
      <w:pPr>
        <w:ind w:left="0" w:firstLine="0"/>
        <w:rPr/>
      </w:pPr>
      <w:r w:rsidDel="00000000" w:rsidR="00000000" w:rsidRPr="00000000">
        <w:rPr>
          <w:rtl w:val="0"/>
        </w:rPr>
      </w:r>
    </w:p>
    <w:p w:rsidR="00000000" w:rsidDel="00000000" w:rsidP="00000000" w:rsidRDefault="00000000" w:rsidRPr="00000000" w14:paraId="000001D7">
      <w:pPr>
        <w:ind w:left="0" w:firstLine="0"/>
        <w:rPr/>
      </w:pPr>
      <w:r w:rsidDel="00000000" w:rsidR="00000000" w:rsidRPr="00000000">
        <w:rPr>
          <w:rtl w:val="0"/>
        </w:rPr>
      </w:r>
    </w:p>
    <w:p w:rsidR="00000000" w:rsidDel="00000000" w:rsidP="00000000" w:rsidRDefault="00000000" w:rsidRPr="00000000" w14:paraId="000001D8">
      <w:pPr>
        <w:ind w:left="0" w:firstLine="0"/>
        <w:rPr/>
      </w:pPr>
      <w:r w:rsidDel="00000000" w:rsidR="00000000" w:rsidRPr="00000000">
        <w:rPr>
          <w:rtl w:val="0"/>
        </w:rPr>
      </w:r>
    </w:p>
    <w:p w:rsidR="00000000" w:rsidDel="00000000" w:rsidP="00000000" w:rsidRDefault="00000000" w:rsidRPr="00000000" w14:paraId="000001D9">
      <w:pPr>
        <w:ind w:left="0" w:firstLine="0"/>
        <w:rPr/>
      </w:pPr>
      <w:r w:rsidDel="00000000" w:rsidR="00000000" w:rsidRPr="00000000">
        <w:rPr>
          <w:rtl w:val="0"/>
        </w:rPr>
        <w:t xml:space="preserve">Use Case:Searching for an employee</w:t>
      </w:r>
    </w:p>
    <w:p w:rsidR="00000000" w:rsidDel="00000000" w:rsidP="00000000" w:rsidRDefault="00000000" w:rsidRPr="00000000" w14:paraId="000001DA">
      <w:pPr>
        <w:ind w:left="0" w:firstLine="0"/>
        <w:rPr/>
      </w:pPr>
      <w:r w:rsidDel="00000000" w:rsidR="00000000" w:rsidRPr="00000000">
        <w:rPr>
          <w:rtl w:val="0"/>
        </w:rPr>
        <w:t xml:space="preserve">Actor :Administration </w:t>
      </w:r>
    </w:p>
    <w:p w:rsidR="00000000" w:rsidDel="00000000" w:rsidP="00000000" w:rsidRDefault="00000000" w:rsidRPr="00000000" w14:paraId="000001DB">
      <w:pPr>
        <w:ind w:left="0" w:firstLine="0"/>
        <w:rPr/>
      </w:pPr>
      <w:r w:rsidDel="00000000" w:rsidR="00000000" w:rsidRPr="00000000">
        <w:rPr>
          <w:rtl w:val="0"/>
        </w:rPr>
        <w:t xml:space="preserve">Main success scenario :</w:t>
      </w:r>
    </w:p>
    <w:p w:rsidR="00000000" w:rsidDel="00000000" w:rsidP="00000000" w:rsidRDefault="00000000" w:rsidRPr="00000000" w14:paraId="000001DC">
      <w:pPr>
        <w:numPr>
          <w:ilvl w:val="0"/>
          <w:numId w:val="17"/>
        </w:numPr>
        <w:ind w:left="720" w:hanging="360"/>
        <w:rPr>
          <w:u w:val="none"/>
        </w:rPr>
      </w:pPr>
      <w:r w:rsidDel="00000000" w:rsidR="00000000" w:rsidRPr="00000000">
        <w:rPr>
          <w:rtl w:val="0"/>
        </w:rPr>
        <w:t xml:space="preserve">User enters the name or id then confirms</w:t>
      </w:r>
    </w:p>
    <w:p w:rsidR="00000000" w:rsidDel="00000000" w:rsidP="00000000" w:rsidRDefault="00000000" w:rsidRPr="00000000" w14:paraId="000001DD">
      <w:pPr>
        <w:numPr>
          <w:ilvl w:val="0"/>
          <w:numId w:val="17"/>
        </w:numPr>
        <w:ind w:left="720" w:hanging="360"/>
        <w:rPr>
          <w:u w:val="none"/>
        </w:rPr>
      </w:pPr>
      <w:r w:rsidDel="00000000" w:rsidR="00000000" w:rsidRPr="00000000">
        <w:rPr>
          <w:rtl w:val="0"/>
        </w:rPr>
        <w:t xml:space="preserve">System displays a message that a match was found along with the employee information(First name, Surname)</w:t>
      </w:r>
    </w:p>
    <w:p w:rsidR="00000000" w:rsidDel="00000000" w:rsidP="00000000" w:rsidRDefault="00000000" w:rsidRPr="00000000" w14:paraId="000001DE">
      <w:pPr>
        <w:ind w:left="0" w:firstLine="0"/>
        <w:rPr/>
      </w:pPr>
      <w:r w:rsidDel="00000000" w:rsidR="00000000" w:rsidRPr="00000000">
        <w:rPr>
          <w:rtl w:val="0"/>
        </w:rPr>
        <w:t xml:space="preserve">Extension </w:t>
      </w:r>
    </w:p>
    <w:p w:rsidR="00000000" w:rsidDel="00000000" w:rsidP="00000000" w:rsidRDefault="00000000" w:rsidRPr="00000000" w14:paraId="000001DF">
      <w:pPr>
        <w:ind w:left="0" w:firstLine="720"/>
        <w:rPr/>
      </w:pPr>
      <w:r w:rsidDel="00000000" w:rsidR="00000000" w:rsidRPr="00000000">
        <w:rPr>
          <w:rtl w:val="0"/>
        </w:rPr>
        <w:t xml:space="preserve">2a: System finds multiple matches </w:t>
      </w:r>
    </w:p>
    <w:p w:rsidR="00000000" w:rsidDel="00000000" w:rsidP="00000000" w:rsidRDefault="00000000" w:rsidRPr="00000000" w14:paraId="000001E0">
      <w:pPr>
        <w:numPr>
          <w:ilvl w:val="0"/>
          <w:numId w:val="29"/>
        </w:numPr>
        <w:ind w:left="720" w:hanging="360"/>
        <w:rPr>
          <w:u w:val="none"/>
        </w:rPr>
      </w:pPr>
      <w:r w:rsidDel="00000000" w:rsidR="00000000" w:rsidRPr="00000000">
        <w:rPr>
          <w:rtl w:val="0"/>
        </w:rPr>
        <w:t xml:space="preserve">System informs user that multiple matches were found showcasing them inside a list</w:t>
      </w:r>
    </w:p>
    <w:p w:rsidR="00000000" w:rsidDel="00000000" w:rsidP="00000000" w:rsidRDefault="00000000" w:rsidRPr="00000000" w14:paraId="000001E1">
      <w:pPr>
        <w:numPr>
          <w:ilvl w:val="0"/>
          <w:numId w:val="29"/>
        </w:numPr>
        <w:ind w:left="720" w:hanging="360"/>
        <w:rPr>
          <w:u w:val="none"/>
        </w:rPr>
      </w:pPr>
      <w:r w:rsidDel="00000000" w:rsidR="00000000" w:rsidRPr="00000000">
        <w:rPr>
          <w:rtl w:val="0"/>
        </w:rPr>
        <w:t xml:space="preserve">User selects one of the returned employees and confirms </w:t>
      </w:r>
    </w:p>
    <w:p w:rsidR="00000000" w:rsidDel="00000000" w:rsidP="00000000" w:rsidRDefault="00000000" w:rsidRPr="00000000" w14:paraId="000001E2">
      <w:pPr>
        <w:numPr>
          <w:ilvl w:val="0"/>
          <w:numId w:val="29"/>
        </w:numPr>
        <w:ind w:left="720" w:hanging="360"/>
        <w:rPr>
          <w:u w:val="none"/>
        </w:rPr>
      </w:pPr>
      <w:r w:rsidDel="00000000" w:rsidR="00000000" w:rsidRPr="00000000">
        <w:rPr>
          <w:rtl w:val="0"/>
        </w:rPr>
        <w:t xml:space="preserve">End of use case </w:t>
      </w:r>
      <w:r w:rsidDel="00000000" w:rsidR="00000000" w:rsidRPr="00000000">
        <w:rPr>
          <w:rtl w:val="0"/>
        </w:rPr>
      </w:r>
    </w:p>
    <w:p w:rsidR="00000000" w:rsidDel="00000000" w:rsidP="00000000" w:rsidRDefault="00000000" w:rsidRPr="00000000" w14:paraId="000001E3">
      <w:pPr>
        <w:ind w:left="0" w:firstLine="0"/>
        <w:rPr/>
      </w:pPr>
      <w:r w:rsidDel="00000000" w:rsidR="00000000" w:rsidRPr="00000000">
        <w:rPr>
          <w:rtl w:val="0"/>
        </w:rPr>
      </w:r>
    </w:p>
    <w:p w:rsidR="00000000" w:rsidDel="00000000" w:rsidP="00000000" w:rsidRDefault="00000000" w:rsidRPr="00000000" w14:paraId="000001E4">
      <w:pPr>
        <w:ind w:left="0" w:firstLine="0"/>
        <w:rPr/>
      </w:pPr>
      <w:r w:rsidDel="00000000" w:rsidR="00000000" w:rsidRPr="00000000">
        <w:rPr>
          <w:rtl w:val="0"/>
        </w:rPr>
        <w:t xml:space="preserve">Use case : Administration should be able to dismiss and employee </w:t>
      </w:r>
    </w:p>
    <w:p w:rsidR="00000000" w:rsidDel="00000000" w:rsidP="00000000" w:rsidRDefault="00000000" w:rsidRPr="00000000" w14:paraId="000001E5">
      <w:pPr>
        <w:ind w:left="0" w:firstLine="0"/>
        <w:rPr/>
      </w:pPr>
      <w:r w:rsidDel="00000000" w:rsidR="00000000" w:rsidRPr="00000000">
        <w:rPr>
          <w:rtl w:val="0"/>
        </w:rPr>
        <w:t xml:space="preserve">Pre-Condition:</w:t>
      </w:r>
      <w:r w:rsidDel="00000000" w:rsidR="00000000" w:rsidRPr="00000000">
        <w:rPr>
          <w:rtl w:val="0"/>
        </w:rPr>
        <w:t xml:space="preserve">Administration must search for an employee </w:t>
      </w:r>
      <w:r w:rsidDel="00000000" w:rsidR="00000000" w:rsidRPr="00000000">
        <w:rPr>
          <w:rtl w:val="0"/>
        </w:rPr>
        <w:t xml:space="preserve">and select them from a list</w:t>
      </w:r>
    </w:p>
    <w:p w:rsidR="00000000" w:rsidDel="00000000" w:rsidP="00000000" w:rsidRDefault="00000000" w:rsidRPr="00000000" w14:paraId="000001E6">
      <w:pPr>
        <w:ind w:left="0" w:firstLine="0"/>
        <w:rPr/>
      </w:pPr>
      <w:r w:rsidDel="00000000" w:rsidR="00000000" w:rsidRPr="00000000">
        <w:rPr>
          <w:rtl w:val="0"/>
        </w:rPr>
        <w:t xml:space="preserve">Actor :Administration </w:t>
      </w:r>
    </w:p>
    <w:p w:rsidR="00000000" w:rsidDel="00000000" w:rsidP="00000000" w:rsidRDefault="00000000" w:rsidRPr="00000000" w14:paraId="000001E7">
      <w:pPr>
        <w:ind w:left="0" w:firstLine="0"/>
        <w:rPr/>
      </w:pPr>
      <w:r w:rsidDel="00000000" w:rsidR="00000000" w:rsidRPr="00000000">
        <w:rPr>
          <w:rtl w:val="0"/>
        </w:rPr>
        <w:t xml:space="preserve">Main success scenario:</w:t>
      </w:r>
    </w:p>
    <w:p w:rsidR="00000000" w:rsidDel="00000000" w:rsidP="00000000" w:rsidRDefault="00000000" w:rsidRPr="00000000" w14:paraId="000001E8">
      <w:pPr>
        <w:numPr>
          <w:ilvl w:val="0"/>
          <w:numId w:val="3"/>
        </w:numPr>
        <w:ind w:left="720" w:hanging="360"/>
        <w:rPr>
          <w:u w:val="none"/>
        </w:rPr>
      </w:pPr>
      <w:r w:rsidDel="00000000" w:rsidR="00000000" w:rsidRPr="00000000">
        <w:rPr>
          <w:rtl w:val="0"/>
        </w:rPr>
        <w:t xml:space="preserve">User presses the dismiss button </w:t>
      </w:r>
    </w:p>
    <w:p w:rsidR="00000000" w:rsidDel="00000000" w:rsidP="00000000" w:rsidRDefault="00000000" w:rsidRPr="00000000" w14:paraId="000001E9">
      <w:pPr>
        <w:numPr>
          <w:ilvl w:val="0"/>
          <w:numId w:val="3"/>
        </w:numPr>
        <w:ind w:left="720" w:hanging="360"/>
        <w:rPr>
          <w:u w:val="none"/>
        </w:rPr>
      </w:pPr>
      <w:r w:rsidDel="00000000" w:rsidR="00000000" w:rsidRPr="00000000">
        <w:rPr>
          <w:rtl w:val="0"/>
        </w:rPr>
        <w:t xml:space="preserve">System displays a new window asking the user to provide a reason </w:t>
      </w:r>
    </w:p>
    <w:p w:rsidR="00000000" w:rsidDel="00000000" w:rsidP="00000000" w:rsidRDefault="00000000" w:rsidRPr="00000000" w14:paraId="000001EA">
      <w:pPr>
        <w:numPr>
          <w:ilvl w:val="0"/>
          <w:numId w:val="3"/>
        </w:numPr>
        <w:ind w:left="720" w:hanging="360"/>
        <w:rPr>
          <w:u w:val="none"/>
        </w:rPr>
      </w:pPr>
      <w:r w:rsidDel="00000000" w:rsidR="00000000" w:rsidRPr="00000000">
        <w:rPr>
          <w:rtl w:val="0"/>
        </w:rPr>
        <w:t xml:space="preserve">User provides the reason and confirms</w:t>
      </w:r>
    </w:p>
    <w:p w:rsidR="00000000" w:rsidDel="00000000" w:rsidP="00000000" w:rsidRDefault="00000000" w:rsidRPr="00000000" w14:paraId="000001EB">
      <w:pPr>
        <w:ind w:left="0" w:firstLine="0"/>
        <w:rPr/>
      </w:pPr>
      <w:r w:rsidDel="00000000" w:rsidR="00000000" w:rsidRPr="00000000">
        <w:rPr>
          <w:rtl w:val="0"/>
        </w:rPr>
      </w:r>
    </w:p>
    <w:p w:rsidR="00000000" w:rsidDel="00000000" w:rsidP="00000000" w:rsidRDefault="00000000" w:rsidRPr="00000000" w14:paraId="000001EC">
      <w:pPr>
        <w:ind w:left="0" w:firstLine="0"/>
        <w:rPr/>
      </w:pPr>
      <w:r w:rsidDel="00000000" w:rsidR="00000000" w:rsidRPr="00000000">
        <w:rPr>
          <w:rtl w:val="0"/>
        </w:rPr>
        <w:t xml:space="preserve">Use case : Changing employee data </w:t>
      </w:r>
    </w:p>
    <w:p w:rsidR="00000000" w:rsidDel="00000000" w:rsidP="00000000" w:rsidRDefault="00000000" w:rsidRPr="00000000" w14:paraId="000001ED">
      <w:pPr>
        <w:ind w:left="0" w:firstLine="0"/>
        <w:rPr/>
      </w:pPr>
      <w:r w:rsidDel="00000000" w:rsidR="00000000" w:rsidRPr="00000000">
        <w:rPr>
          <w:rtl w:val="0"/>
        </w:rPr>
        <w:t xml:space="preserve">Pre-Condition : </w:t>
      </w:r>
      <w:r w:rsidDel="00000000" w:rsidR="00000000" w:rsidRPr="00000000">
        <w:rPr>
          <w:rtl w:val="0"/>
        </w:rPr>
        <w:t xml:space="preserve">Administration must search for an employee </w:t>
      </w:r>
      <w:r w:rsidDel="00000000" w:rsidR="00000000" w:rsidRPr="00000000">
        <w:rPr>
          <w:rtl w:val="0"/>
        </w:rPr>
        <w:t xml:space="preserve">and select them from a list </w:t>
      </w:r>
    </w:p>
    <w:p w:rsidR="00000000" w:rsidDel="00000000" w:rsidP="00000000" w:rsidRDefault="00000000" w:rsidRPr="00000000" w14:paraId="000001EE">
      <w:pPr>
        <w:ind w:left="0" w:firstLine="0"/>
        <w:rPr/>
      </w:pPr>
      <w:r w:rsidDel="00000000" w:rsidR="00000000" w:rsidRPr="00000000">
        <w:rPr>
          <w:rtl w:val="0"/>
        </w:rPr>
        <w:t xml:space="preserve">Actor:Administration </w:t>
      </w:r>
    </w:p>
    <w:p w:rsidR="00000000" w:rsidDel="00000000" w:rsidP="00000000" w:rsidRDefault="00000000" w:rsidRPr="00000000" w14:paraId="000001EF">
      <w:pPr>
        <w:ind w:left="0" w:firstLine="0"/>
        <w:rPr/>
      </w:pPr>
      <w:r w:rsidDel="00000000" w:rsidR="00000000" w:rsidRPr="00000000">
        <w:rPr>
          <w:rtl w:val="0"/>
        </w:rPr>
        <w:t xml:space="preserve">Main success scenario :</w:t>
      </w:r>
    </w:p>
    <w:p w:rsidR="00000000" w:rsidDel="00000000" w:rsidP="00000000" w:rsidRDefault="00000000" w:rsidRPr="00000000" w14:paraId="000001F0">
      <w:pPr>
        <w:numPr>
          <w:ilvl w:val="0"/>
          <w:numId w:val="30"/>
        </w:numPr>
        <w:ind w:left="720" w:hanging="360"/>
        <w:rPr>
          <w:u w:val="none"/>
        </w:rPr>
      </w:pPr>
      <w:r w:rsidDel="00000000" w:rsidR="00000000" w:rsidRPr="00000000">
        <w:rPr>
          <w:rtl w:val="0"/>
        </w:rPr>
        <w:t xml:space="preserve">User goes to the modification tab by pressing a button</w:t>
      </w:r>
    </w:p>
    <w:p w:rsidR="00000000" w:rsidDel="00000000" w:rsidP="00000000" w:rsidRDefault="00000000" w:rsidRPr="00000000" w14:paraId="000001F1">
      <w:pPr>
        <w:numPr>
          <w:ilvl w:val="0"/>
          <w:numId w:val="30"/>
        </w:numPr>
        <w:ind w:left="720" w:hanging="360"/>
        <w:rPr>
          <w:u w:val="none"/>
        </w:rPr>
      </w:pPr>
      <w:r w:rsidDel="00000000" w:rsidR="00000000" w:rsidRPr="00000000">
        <w:rPr>
          <w:rtl w:val="0"/>
        </w:rPr>
        <w:t xml:space="preserve">System displays the current employee information</w:t>
      </w:r>
    </w:p>
    <w:p w:rsidR="00000000" w:rsidDel="00000000" w:rsidP="00000000" w:rsidRDefault="00000000" w:rsidRPr="00000000" w14:paraId="000001F2">
      <w:pPr>
        <w:numPr>
          <w:ilvl w:val="0"/>
          <w:numId w:val="30"/>
        </w:numPr>
        <w:ind w:left="720" w:hanging="360"/>
        <w:rPr>
          <w:u w:val="none"/>
        </w:rPr>
      </w:pPr>
      <w:r w:rsidDel="00000000" w:rsidR="00000000" w:rsidRPr="00000000">
        <w:rPr>
          <w:rtl w:val="0"/>
        </w:rPr>
        <w:t xml:space="preserve">User makes changes to the employee data with the help of text inputs and confirms</w:t>
      </w:r>
    </w:p>
    <w:p w:rsidR="00000000" w:rsidDel="00000000" w:rsidP="00000000" w:rsidRDefault="00000000" w:rsidRPr="00000000" w14:paraId="000001F3">
      <w:pPr>
        <w:numPr>
          <w:ilvl w:val="0"/>
          <w:numId w:val="30"/>
        </w:numPr>
        <w:ind w:left="720" w:hanging="360"/>
        <w:rPr>
          <w:u w:val="none"/>
        </w:rPr>
      </w:pPr>
      <w:r w:rsidDel="00000000" w:rsidR="00000000" w:rsidRPr="00000000">
        <w:rPr>
          <w:rtl w:val="0"/>
        </w:rPr>
        <w:t xml:space="preserve">System displays a confirmation message and saves the changes</w:t>
      </w:r>
    </w:p>
    <w:p w:rsidR="00000000" w:rsidDel="00000000" w:rsidP="00000000" w:rsidRDefault="00000000" w:rsidRPr="00000000" w14:paraId="000001F4">
      <w:pPr>
        <w:rPr/>
      </w:pPr>
      <w:r w:rsidDel="00000000" w:rsidR="00000000" w:rsidRPr="00000000">
        <w:rPr>
          <w:rtl w:val="0"/>
        </w:rPr>
        <w:t xml:space="preserve">Extension:</w:t>
      </w:r>
    </w:p>
    <w:p w:rsidR="00000000" w:rsidDel="00000000" w:rsidP="00000000" w:rsidRDefault="00000000" w:rsidRPr="00000000" w14:paraId="000001F5">
      <w:pPr>
        <w:rPr/>
      </w:pPr>
      <w:r w:rsidDel="00000000" w:rsidR="00000000" w:rsidRPr="00000000">
        <w:rPr>
          <w:rtl w:val="0"/>
        </w:rPr>
        <w:t xml:space="preserve">4a: Filled in information does not match the system criteria</w:t>
      </w:r>
    </w:p>
    <w:p w:rsidR="00000000" w:rsidDel="00000000" w:rsidP="00000000" w:rsidRDefault="00000000" w:rsidRPr="00000000" w14:paraId="000001F6">
      <w:pPr>
        <w:numPr>
          <w:ilvl w:val="0"/>
          <w:numId w:val="10"/>
        </w:numPr>
        <w:ind w:left="720" w:hanging="360"/>
        <w:rPr>
          <w:u w:val="none"/>
        </w:rPr>
      </w:pPr>
      <w:r w:rsidDel="00000000" w:rsidR="00000000" w:rsidRPr="00000000">
        <w:rPr>
          <w:rtl w:val="0"/>
        </w:rPr>
        <w:t xml:space="preserve">System displays an error message informing the user of the problem</w:t>
      </w:r>
    </w:p>
    <w:p w:rsidR="00000000" w:rsidDel="00000000" w:rsidP="00000000" w:rsidRDefault="00000000" w:rsidRPr="00000000" w14:paraId="000001F7">
      <w:pPr>
        <w:numPr>
          <w:ilvl w:val="0"/>
          <w:numId w:val="10"/>
        </w:numPr>
        <w:ind w:left="720" w:hanging="360"/>
        <w:rPr>
          <w:u w:val="none"/>
        </w:rPr>
      </w:pPr>
      <w:r w:rsidDel="00000000" w:rsidR="00000000" w:rsidRPr="00000000">
        <w:rPr>
          <w:rtl w:val="0"/>
        </w:rPr>
        <w:t xml:space="preserve">Return to MMS step 3</w:t>
      </w:r>
    </w:p>
    <w:p w:rsidR="00000000" w:rsidDel="00000000" w:rsidP="00000000" w:rsidRDefault="00000000" w:rsidRPr="00000000" w14:paraId="000001F8">
      <w:pPr>
        <w:ind w:left="0" w:firstLine="0"/>
        <w:rPr/>
      </w:pPr>
      <w:r w:rsidDel="00000000" w:rsidR="00000000" w:rsidRPr="00000000">
        <w:rPr>
          <w:rtl w:val="0"/>
        </w:rPr>
      </w:r>
    </w:p>
    <w:p w:rsidR="00000000" w:rsidDel="00000000" w:rsidP="00000000" w:rsidRDefault="00000000" w:rsidRPr="00000000" w14:paraId="000001F9">
      <w:pPr>
        <w:ind w:left="0" w:firstLine="0"/>
        <w:rPr/>
      </w:pPr>
      <w:r w:rsidDel="00000000" w:rsidR="00000000" w:rsidRPr="00000000">
        <w:rPr>
          <w:rtl w:val="0"/>
        </w:rPr>
      </w:r>
    </w:p>
    <w:p w:rsidR="00000000" w:rsidDel="00000000" w:rsidP="00000000" w:rsidRDefault="00000000" w:rsidRPr="00000000" w14:paraId="000001FA">
      <w:pPr>
        <w:ind w:left="0" w:firstLine="0"/>
        <w:rPr/>
      </w:pPr>
      <w:r w:rsidDel="00000000" w:rsidR="00000000" w:rsidRPr="00000000">
        <w:rPr>
          <w:rtl w:val="0"/>
        </w:rPr>
        <w:t xml:space="preserve">Use case: Accepting stock refill request</w:t>
      </w:r>
    </w:p>
    <w:p w:rsidR="00000000" w:rsidDel="00000000" w:rsidP="00000000" w:rsidRDefault="00000000" w:rsidRPr="00000000" w14:paraId="000001FB">
      <w:pPr>
        <w:ind w:left="0" w:firstLine="0"/>
        <w:rPr/>
      </w:pPr>
      <w:r w:rsidDel="00000000" w:rsidR="00000000" w:rsidRPr="00000000">
        <w:rPr>
          <w:rtl w:val="0"/>
        </w:rPr>
        <w:t xml:space="preserve">Actor: Depot Worker</w:t>
      </w:r>
    </w:p>
    <w:p w:rsidR="00000000" w:rsidDel="00000000" w:rsidP="00000000" w:rsidRDefault="00000000" w:rsidRPr="00000000" w14:paraId="000001FC">
      <w:pPr>
        <w:ind w:left="0" w:firstLine="0"/>
        <w:rPr/>
      </w:pPr>
      <w:r w:rsidDel="00000000" w:rsidR="00000000" w:rsidRPr="00000000">
        <w:rPr>
          <w:rtl w:val="0"/>
        </w:rPr>
        <w:t xml:space="preserve">Main success scenario:</w:t>
      </w:r>
    </w:p>
    <w:p w:rsidR="00000000" w:rsidDel="00000000" w:rsidP="00000000" w:rsidRDefault="00000000" w:rsidRPr="00000000" w14:paraId="000001FD">
      <w:pPr>
        <w:numPr>
          <w:ilvl w:val="0"/>
          <w:numId w:val="27"/>
        </w:numPr>
        <w:ind w:left="720" w:hanging="360"/>
        <w:rPr>
          <w:u w:val="none"/>
        </w:rPr>
      </w:pPr>
      <w:r w:rsidDel="00000000" w:rsidR="00000000" w:rsidRPr="00000000">
        <w:rPr>
          <w:rtl w:val="0"/>
        </w:rPr>
        <w:t xml:space="preserve">The user navigates to the requests tab</w:t>
      </w:r>
    </w:p>
    <w:p w:rsidR="00000000" w:rsidDel="00000000" w:rsidP="00000000" w:rsidRDefault="00000000" w:rsidRPr="00000000" w14:paraId="000001FE">
      <w:pPr>
        <w:numPr>
          <w:ilvl w:val="0"/>
          <w:numId w:val="27"/>
        </w:numPr>
        <w:ind w:left="720" w:hanging="360"/>
        <w:rPr>
          <w:u w:val="none"/>
        </w:rPr>
      </w:pPr>
      <w:r w:rsidDel="00000000" w:rsidR="00000000" w:rsidRPr="00000000">
        <w:rPr>
          <w:rtl w:val="0"/>
        </w:rPr>
        <w:t xml:space="preserve">System displays a list of requests tickets</w:t>
      </w:r>
    </w:p>
    <w:p w:rsidR="00000000" w:rsidDel="00000000" w:rsidP="00000000" w:rsidRDefault="00000000" w:rsidRPr="00000000" w14:paraId="000001FF">
      <w:pPr>
        <w:numPr>
          <w:ilvl w:val="0"/>
          <w:numId w:val="27"/>
        </w:numPr>
        <w:ind w:left="720" w:hanging="360"/>
        <w:rPr>
          <w:u w:val="none"/>
        </w:rPr>
      </w:pPr>
      <w:r w:rsidDel="00000000" w:rsidR="00000000" w:rsidRPr="00000000">
        <w:rPr>
          <w:rtl w:val="0"/>
        </w:rPr>
        <w:t xml:space="preserve">The user selects a ticket from the list and accepts it</w:t>
      </w:r>
    </w:p>
    <w:p w:rsidR="00000000" w:rsidDel="00000000" w:rsidP="00000000" w:rsidRDefault="00000000" w:rsidRPr="00000000" w14:paraId="00000200">
      <w:pPr>
        <w:numPr>
          <w:ilvl w:val="0"/>
          <w:numId w:val="27"/>
        </w:numPr>
        <w:ind w:left="720" w:hanging="360"/>
        <w:rPr>
          <w:u w:val="none"/>
        </w:rPr>
      </w:pPr>
      <w:r w:rsidDel="00000000" w:rsidR="00000000" w:rsidRPr="00000000">
        <w:rPr>
          <w:rtl w:val="0"/>
        </w:rPr>
        <w:t xml:space="preserve">The system marks the ticket as processed</w:t>
      </w:r>
    </w:p>
    <w:p w:rsidR="00000000" w:rsidDel="00000000" w:rsidP="00000000" w:rsidRDefault="00000000" w:rsidRPr="00000000" w14:paraId="00000201">
      <w:pPr>
        <w:ind w:left="0" w:firstLine="0"/>
        <w:rPr/>
      </w:pPr>
      <w:r w:rsidDel="00000000" w:rsidR="00000000" w:rsidRPr="00000000">
        <w:rPr>
          <w:rtl w:val="0"/>
        </w:rPr>
      </w:r>
    </w:p>
    <w:p w:rsidR="00000000" w:rsidDel="00000000" w:rsidP="00000000" w:rsidRDefault="00000000" w:rsidRPr="00000000" w14:paraId="00000202">
      <w:pPr>
        <w:ind w:left="0" w:firstLine="0"/>
        <w:rPr/>
      </w:pPr>
      <w:r w:rsidDel="00000000" w:rsidR="00000000" w:rsidRPr="00000000">
        <w:rPr>
          <w:rtl w:val="0"/>
        </w:rPr>
      </w:r>
    </w:p>
    <w:p w:rsidR="00000000" w:rsidDel="00000000" w:rsidP="00000000" w:rsidRDefault="00000000" w:rsidRPr="00000000" w14:paraId="00000203">
      <w:pPr>
        <w:ind w:left="0" w:firstLine="0"/>
        <w:rPr/>
      </w:pPr>
      <w:r w:rsidDel="00000000" w:rsidR="00000000" w:rsidRPr="00000000">
        <w:rPr>
          <w:rtl w:val="0"/>
        </w:rPr>
      </w:r>
    </w:p>
    <w:p w:rsidR="00000000" w:rsidDel="00000000" w:rsidP="00000000" w:rsidRDefault="00000000" w:rsidRPr="00000000" w14:paraId="00000204">
      <w:pPr>
        <w:ind w:left="0" w:firstLine="0"/>
        <w:rPr/>
      </w:pPr>
      <w:r w:rsidDel="00000000" w:rsidR="00000000" w:rsidRPr="00000000">
        <w:rPr>
          <w:rtl w:val="0"/>
        </w:rPr>
      </w:r>
    </w:p>
    <w:p w:rsidR="00000000" w:rsidDel="00000000" w:rsidP="00000000" w:rsidRDefault="00000000" w:rsidRPr="00000000" w14:paraId="00000205">
      <w:pPr>
        <w:ind w:left="0" w:firstLine="0"/>
        <w:rPr/>
      </w:pPr>
      <w:r w:rsidDel="00000000" w:rsidR="00000000" w:rsidRPr="00000000">
        <w:rPr>
          <w:rtl w:val="0"/>
        </w:rPr>
        <w:t xml:space="preserve">Use case: Viewing workishifs on the website(</w:t>
      </w:r>
      <w:commentRangeStart w:id="10"/>
      <w:commentRangeStart w:id="11"/>
      <w:commentRangeStart w:id="12"/>
      <w:r w:rsidDel="00000000" w:rsidR="00000000" w:rsidRPr="00000000">
        <w:rPr>
          <w:rtl w:val="0"/>
        </w:rPr>
        <w:t xml:space="preserve">do we need an use case if the schedule is on the homepage?)</w:t>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206">
      <w:pPr>
        <w:ind w:left="0" w:firstLine="0"/>
        <w:rPr/>
      </w:pPr>
      <w:r w:rsidDel="00000000" w:rsidR="00000000" w:rsidRPr="00000000">
        <w:rPr>
          <w:rtl w:val="0"/>
        </w:rPr>
        <w:t xml:space="preserve">Actor: Any user</w:t>
      </w:r>
    </w:p>
    <w:p w:rsidR="00000000" w:rsidDel="00000000" w:rsidP="00000000" w:rsidRDefault="00000000" w:rsidRPr="00000000" w14:paraId="00000207">
      <w:pPr>
        <w:ind w:left="0" w:firstLine="0"/>
        <w:rPr/>
      </w:pPr>
      <w:r w:rsidDel="00000000" w:rsidR="00000000" w:rsidRPr="00000000">
        <w:rPr>
          <w:rtl w:val="0"/>
        </w:rPr>
        <w:t xml:space="preserve">Pre-condition: User must be logged in</w:t>
      </w:r>
    </w:p>
    <w:p w:rsidR="00000000" w:rsidDel="00000000" w:rsidP="00000000" w:rsidRDefault="00000000" w:rsidRPr="00000000" w14:paraId="00000208">
      <w:pPr>
        <w:ind w:left="0" w:firstLine="0"/>
        <w:rPr/>
      </w:pPr>
      <w:r w:rsidDel="00000000" w:rsidR="00000000" w:rsidRPr="00000000">
        <w:rPr>
          <w:rtl w:val="0"/>
        </w:rPr>
        <w:t xml:space="preserve">Main success scenario:</w:t>
      </w:r>
    </w:p>
    <w:p w:rsidR="00000000" w:rsidDel="00000000" w:rsidP="00000000" w:rsidRDefault="00000000" w:rsidRPr="00000000" w14:paraId="00000209">
      <w:pPr>
        <w:ind w:left="0" w:firstLine="0"/>
        <w:rPr/>
      </w:pPr>
      <w:r w:rsidDel="00000000" w:rsidR="00000000" w:rsidRPr="00000000">
        <w:rPr>
          <w:rtl w:val="0"/>
        </w:rPr>
      </w:r>
    </w:p>
    <w:p w:rsidR="00000000" w:rsidDel="00000000" w:rsidP="00000000" w:rsidRDefault="00000000" w:rsidRPr="00000000" w14:paraId="0000020A">
      <w:pPr>
        <w:ind w:left="0" w:firstLine="0"/>
        <w:rPr/>
      </w:pPr>
      <w:r w:rsidDel="00000000" w:rsidR="00000000" w:rsidRPr="00000000">
        <w:rPr>
          <w:rtl w:val="0"/>
        </w:rPr>
      </w:r>
    </w:p>
    <w:p w:rsidR="00000000" w:rsidDel="00000000" w:rsidP="00000000" w:rsidRDefault="00000000" w:rsidRPr="00000000" w14:paraId="0000020B">
      <w:pPr>
        <w:ind w:left="0" w:firstLine="0"/>
        <w:rPr/>
      </w:pPr>
      <w:r w:rsidDel="00000000" w:rsidR="00000000" w:rsidRPr="00000000">
        <w:rPr>
          <w:rtl w:val="0"/>
        </w:rPr>
        <w:t xml:space="preserve">Use Case: Log out clients website</w:t>
      </w:r>
    </w:p>
    <w:p w:rsidR="00000000" w:rsidDel="00000000" w:rsidP="00000000" w:rsidRDefault="00000000" w:rsidRPr="00000000" w14:paraId="0000020C">
      <w:pPr>
        <w:ind w:left="0" w:firstLine="0"/>
        <w:rPr/>
      </w:pPr>
      <w:r w:rsidDel="00000000" w:rsidR="00000000" w:rsidRPr="00000000">
        <w:rPr>
          <w:rtl w:val="0"/>
        </w:rPr>
        <w:t xml:space="preserve">Actor: Any user</w:t>
      </w:r>
    </w:p>
    <w:p w:rsidR="00000000" w:rsidDel="00000000" w:rsidP="00000000" w:rsidRDefault="00000000" w:rsidRPr="00000000" w14:paraId="0000020D">
      <w:pPr>
        <w:ind w:left="0" w:firstLine="0"/>
        <w:rPr/>
      </w:pPr>
      <w:r w:rsidDel="00000000" w:rsidR="00000000" w:rsidRPr="00000000">
        <w:rPr>
          <w:rtl w:val="0"/>
        </w:rPr>
        <w:t xml:space="preserve">Main success scenario: </w:t>
      </w:r>
    </w:p>
    <w:p w:rsidR="00000000" w:rsidDel="00000000" w:rsidP="00000000" w:rsidRDefault="00000000" w:rsidRPr="00000000" w14:paraId="0000020E">
      <w:pPr>
        <w:numPr>
          <w:ilvl w:val="0"/>
          <w:numId w:val="6"/>
        </w:numPr>
        <w:ind w:left="720" w:hanging="360"/>
        <w:rPr>
          <w:u w:val="none"/>
        </w:rPr>
      </w:pPr>
      <w:r w:rsidDel="00000000" w:rsidR="00000000" w:rsidRPr="00000000">
        <w:rPr>
          <w:rtl w:val="0"/>
        </w:rPr>
        <w:t xml:space="preserve">User presses the logo-off button</w:t>
      </w:r>
    </w:p>
    <w:p w:rsidR="00000000" w:rsidDel="00000000" w:rsidP="00000000" w:rsidRDefault="00000000" w:rsidRPr="00000000" w14:paraId="0000020F">
      <w:pPr>
        <w:numPr>
          <w:ilvl w:val="0"/>
          <w:numId w:val="6"/>
        </w:numPr>
        <w:ind w:left="720" w:hanging="360"/>
        <w:rPr>
          <w:u w:val="none"/>
        </w:rPr>
      </w:pPr>
      <w:r w:rsidDel="00000000" w:rsidR="00000000" w:rsidRPr="00000000">
        <w:rPr>
          <w:rtl w:val="0"/>
        </w:rPr>
        <w:t xml:space="preserve">System logs-off the user returning to the homepage</w:t>
      </w:r>
    </w:p>
    <w:p w:rsidR="00000000" w:rsidDel="00000000" w:rsidP="00000000" w:rsidRDefault="00000000" w:rsidRPr="00000000" w14:paraId="00000210">
      <w:pPr>
        <w:ind w:left="0" w:firstLine="0"/>
        <w:rPr/>
      </w:pPr>
      <w:r w:rsidDel="00000000" w:rsidR="00000000" w:rsidRPr="00000000">
        <w:rPr>
          <w:rtl w:val="0"/>
        </w:rPr>
      </w:r>
    </w:p>
    <w:p w:rsidR="00000000" w:rsidDel="00000000" w:rsidP="00000000" w:rsidRDefault="00000000" w:rsidRPr="00000000" w14:paraId="00000211">
      <w:pPr>
        <w:ind w:left="0" w:firstLine="0"/>
        <w:rPr/>
      </w:pPr>
      <w:r w:rsidDel="00000000" w:rsidR="00000000" w:rsidRPr="00000000">
        <w:rPr>
          <w:rtl w:val="0"/>
        </w:rPr>
      </w:r>
    </w:p>
    <w:p w:rsidR="00000000" w:rsidDel="00000000" w:rsidP="00000000" w:rsidRDefault="00000000" w:rsidRPr="00000000" w14:paraId="00000212">
      <w:pPr>
        <w:ind w:left="0" w:firstLine="0"/>
        <w:rPr/>
      </w:pPr>
      <w:r w:rsidDel="00000000" w:rsidR="00000000" w:rsidRPr="00000000">
        <w:rPr>
          <w:rtl w:val="0"/>
        </w:rPr>
        <w:t xml:space="preserve">Use case: Log out clients application</w:t>
      </w:r>
    </w:p>
    <w:p w:rsidR="00000000" w:rsidDel="00000000" w:rsidP="00000000" w:rsidRDefault="00000000" w:rsidRPr="00000000" w14:paraId="00000213">
      <w:pPr>
        <w:ind w:left="0" w:firstLine="0"/>
        <w:rPr/>
      </w:pPr>
      <w:r w:rsidDel="00000000" w:rsidR="00000000" w:rsidRPr="00000000">
        <w:rPr>
          <w:rtl w:val="0"/>
        </w:rPr>
        <w:t xml:space="preserve">Actor: Any user</w:t>
      </w:r>
    </w:p>
    <w:p w:rsidR="00000000" w:rsidDel="00000000" w:rsidP="00000000" w:rsidRDefault="00000000" w:rsidRPr="00000000" w14:paraId="00000214">
      <w:pPr>
        <w:ind w:left="0" w:firstLine="0"/>
        <w:rPr/>
      </w:pPr>
      <w:r w:rsidDel="00000000" w:rsidR="00000000" w:rsidRPr="00000000">
        <w:rPr>
          <w:rtl w:val="0"/>
        </w:rPr>
        <w:t xml:space="preserve">Main success scenario:</w:t>
      </w:r>
    </w:p>
    <w:p w:rsidR="00000000" w:rsidDel="00000000" w:rsidP="00000000" w:rsidRDefault="00000000" w:rsidRPr="00000000" w14:paraId="00000215">
      <w:pPr>
        <w:numPr>
          <w:ilvl w:val="0"/>
          <w:numId w:val="21"/>
        </w:numPr>
        <w:ind w:left="720" w:hanging="360"/>
        <w:rPr>
          <w:u w:val="none"/>
        </w:rPr>
      </w:pPr>
      <w:r w:rsidDel="00000000" w:rsidR="00000000" w:rsidRPr="00000000">
        <w:rPr>
          <w:rtl w:val="0"/>
        </w:rPr>
        <w:t xml:space="preserve">User presses the log out button</w:t>
      </w:r>
    </w:p>
    <w:p w:rsidR="00000000" w:rsidDel="00000000" w:rsidP="00000000" w:rsidRDefault="00000000" w:rsidRPr="00000000" w14:paraId="00000216">
      <w:pPr>
        <w:numPr>
          <w:ilvl w:val="0"/>
          <w:numId w:val="21"/>
        </w:numPr>
        <w:ind w:left="720" w:hanging="360"/>
        <w:rPr>
          <w:u w:val="none"/>
        </w:rPr>
      </w:pPr>
      <w:r w:rsidDel="00000000" w:rsidR="00000000" w:rsidRPr="00000000">
        <w:rPr>
          <w:rtl w:val="0"/>
        </w:rPr>
        <w:t xml:space="preserve">System logs out user out closing the current window and returning the user to the login window</w:t>
      </w:r>
    </w:p>
    <w:p w:rsidR="00000000" w:rsidDel="00000000" w:rsidP="00000000" w:rsidRDefault="00000000" w:rsidRPr="00000000" w14:paraId="00000217">
      <w:pPr>
        <w:ind w:left="0" w:firstLine="0"/>
        <w:rPr/>
      </w:pPr>
      <w:r w:rsidDel="00000000" w:rsidR="00000000" w:rsidRPr="00000000">
        <w:rPr>
          <w:rtl w:val="0"/>
        </w:rPr>
      </w:r>
    </w:p>
    <w:p w:rsidR="00000000" w:rsidDel="00000000" w:rsidP="00000000" w:rsidRDefault="00000000" w:rsidRPr="00000000" w14:paraId="00000218">
      <w:pPr>
        <w:ind w:left="0" w:firstLine="0"/>
        <w:rPr/>
      </w:pPr>
      <w:r w:rsidDel="00000000" w:rsidR="00000000" w:rsidRPr="00000000">
        <w:rPr>
          <w:rtl w:val="0"/>
        </w:rPr>
        <w:t xml:space="preserve">  </w:t>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jc w:val="center"/>
        <w:rPr>
          <w:sz w:val="36"/>
          <w:szCs w:val="36"/>
        </w:rPr>
      </w:pPr>
      <w:r w:rsidDel="00000000" w:rsidR="00000000" w:rsidRPr="00000000">
        <w:rPr>
          <w:sz w:val="36"/>
          <w:szCs w:val="36"/>
          <w:rtl w:val="0"/>
        </w:rPr>
        <w:t xml:space="preserve">GUI:</w:t>
      </w:r>
    </w:p>
    <w:p w:rsidR="00000000" w:rsidDel="00000000" w:rsidP="00000000" w:rsidRDefault="00000000" w:rsidRPr="00000000" w14:paraId="0000021B">
      <w:pPr>
        <w:rPr>
          <w:sz w:val="36"/>
          <w:szCs w:val="36"/>
        </w:rPr>
      </w:pPr>
      <w:r w:rsidDel="00000000" w:rsidR="00000000" w:rsidRPr="00000000">
        <w:rPr/>
        <w:drawing>
          <wp:inline distB="114300" distT="114300" distL="114300" distR="114300">
            <wp:extent cx="5731200" cy="3238500"/>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21C">
      <w:pPr>
        <w:jc w:val="left"/>
        <w:rPr>
          <w:sz w:val="36"/>
          <w:szCs w:val="36"/>
        </w:rPr>
      </w:pPr>
      <w:r w:rsidDel="00000000" w:rsidR="00000000" w:rsidRPr="00000000">
        <w:rPr>
          <w:rtl w:val="0"/>
        </w:rPr>
      </w:r>
    </w:p>
    <w:p w:rsidR="00000000" w:rsidDel="00000000" w:rsidP="00000000" w:rsidRDefault="00000000" w:rsidRPr="00000000" w14:paraId="0000021D">
      <w:pPr>
        <w:jc w:val="left"/>
        <w:rPr>
          <w:sz w:val="36"/>
          <w:szCs w:val="36"/>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drawing>
          <wp:inline distB="114300" distT="114300" distL="114300" distR="114300">
            <wp:extent cx="5731200" cy="5829300"/>
            <wp:effectExtent b="0" l="0" r="0" t="0"/>
            <wp:docPr id="2"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731200" cy="5829300"/>
                    </a:xfrm>
                    <a:prstGeom prst="rect"/>
                    <a:ln/>
                  </pic:spPr>
                </pic:pic>
              </a:graphicData>
            </a:graphic>
          </wp:inline>
        </w:drawing>
      </w: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drawing>
          <wp:inline distB="114300" distT="114300" distL="114300" distR="114300">
            <wp:extent cx="5731200" cy="365760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r>
    </w:p>
    <w:p w:rsidR="00000000" w:rsidDel="00000000" w:rsidP="00000000" w:rsidRDefault="00000000" w:rsidRPr="00000000" w14:paraId="0000022A">
      <w:pPr>
        <w:rPr/>
      </w:pPr>
      <w:r w:rsidDel="00000000" w:rsidR="00000000" w:rsidRPr="00000000">
        <w:rPr/>
        <w:drawing>
          <wp:inline distB="114300" distT="114300" distL="114300" distR="114300">
            <wp:extent cx="5731200" cy="3213100"/>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drawing>
          <wp:inline distB="114300" distT="114300" distL="114300" distR="114300">
            <wp:extent cx="5731200" cy="2755900"/>
            <wp:effectExtent b="0" l="0" r="0" t="0"/>
            <wp:docPr id="8"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31200" cy="2755900"/>
                    </a:xfrm>
                    <a:prstGeom prst="rect"/>
                    <a:ln/>
                  </pic:spPr>
                </pic:pic>
              </a:graphicData>
            </a:graphic>
          </wp:inline>
        </w:drawing>
      </w: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br w:type="page"/>
      </w: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jc w:val="left"/>
        <w:rPr/>
      </w:pPr>
      <w:r w:rsidDel="00000000" w:rsidR="00000000" w:rsidRPr="00000000">
        <w:rPr>
          <w:rtl w:val="0"/>
        </w:rPr>
      </w:r>
    </w:p>
    <w:p w:rsidR="00000000" w:rsidDel="00000000" w:rsidP="00000000" w:rsidRDefault="00000000" w:rsidRPr="00000000" w14:paraId="00000248">
      <w:pPr>
        <w:jc w:val="left"/>
        <w:rPr>
          <w:sz w:val="36"/>
          <w:szCs w:val="36"/>
        </w:rPr>
      </w:pPr>
      <w:r w:rsidDel="00000000" w:rsidR="00000000" w:rsidRPr="00000000">
        <w:rPr>
          <w:sz w:val="36"/>
          <w:szCs w:val="36"/>
          <w:rtl w:val="0"/>
        </w:rPr>
        <w:t xml:space="preserve">Website wireframe:</w:t>
      </w:r>
    </w:p>
    <w:p w:rsidR="00000000" w:rsidDel="00000000" w:rsidP="00000000" w:rsidRDefault="00000000" w:rsidRPr="00000000" w14:paraId="00000249">
      <w:pPr>
        <w:jc w:val="left"/>
        <w:rPr>
          <w:sz w:val="36"/>
          <w:szCs w:val="36"/>
        </w:rPr>
      </w:pPr>
      <w:r w:rsidDel="00000000" w:rsidR="00000000" w:rsidRPr="00000000">
        <w:rPr>
          <w:rtl w:val="0"/>
        </w:rPr>
      </w:r>
    </w:p>
    <w:p w:rsidR="00000000" w:rsidDel="00000000" w:rsidP="00000000" w:rsidRDefault="00000000" w:rsidRPr="00000000" w14:paraId="0000024A">
      <w:pPr>
        <w:jc w:val="left"/>
        <w:rPr>
          <w:sz w:val="36"/>
          <w:szCs w:val="36"/>
        </w:rPr>
      </w:pPr>
      <w:r w:rsidDel="00000000" w:rsidR="00000000" w:rsidRPr="00000000">
        <w:rPr>
          <w:sz w:val="36"/>
          <w:szCs w:val="36"/>
          <w:rtl w:val="0"/>
        </w:rPr>
        <w:t xml:space="preserve">Main url to log in</w:t>
      </w: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57151</wp:posOffset>
            </wp:positionH>
            <wp:positionV relativeFrom="paragraph">
              <wp:posOffset>552450</wp:posOffset>
            </wp:positionV>
            <wp:extent cx="5731200" cy="3365500"/>
            <wp:effectExtent b="0" l="0" r="0" t="0"/>
            <wp:wrapSquare wrapText="bothSides" distB="114300" distT="114300" distL="114300" distR="114300"/>
            <wp:docPr id="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731200" cy="3365500"/>
                    </a:xfrm>
                    <a:prstGeom prst="rect"/>
                    <a:ln/>
                  </pic:spPr>
                </pic:pic>
              </a:graphicData>
            </a:graphic>
          </wp:anchor>
        </w:drawing>
      </w:r>
    </w:p>
    <w:p w:rsidR="00000000" w:rsidDel="00000000" w:rsidP="00000000" w:rsidRDefault="00000000" w:rsidRPr="00000000" w14:paraId="0000024B">
      <w:pPr>
        <w:jc w:val="left"/>
        <w:rPr>
          <w:sz w:val="36"/>
          <w:szCs w:val="36"/>
        </w:rPr>
      </w:pPr>
      <w:r w:rsidDel="00000000" w:rsidR="00000000" w:rsidRPr="00000000">
        <w:rPr>
          <w:sz w:val="36"/>
          <w:szCs w:val="36"/>
          <w:rtl w:val="0"/>
        </w:rPr>
        <w:t xml:space="preserve">Schedule page</w:t>
      </w:r>
    </w:p>
    <w:p w:rsidR="00000000" w:rsidDel="00000000" w:rsidP="00000000" w:rsidRDefault="00000000" w:rsidRPr="00000000" w14:paraId="0000024C">
      <w:pPr>
        <w:jc w:val="center"/>
        <w:rPr>
          <w:sz w:val="36"/>
          <w:szCs w:val="36"/>
        </w:rPr>
      </w:pP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85726</wp:posOffset>
            </wp:positionH>
            <wp:positionV relativeFrom="paragraph">
              <wp:posOffset>815346</wp:posOffset>
            </wp:positionV>
            <wp:extent cx="5731200" cy="3746500"/>
            <wp:effectExtent b="0" l="0" r="0" t="0"/>
            <wp:wrapSquare wrapText="bothSides" distB="114300" distT="114300" distL="114300" distR="114300"/>
            <wp:docPr id="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1200" cy="3746500"/>
                    </a:xfrm>
                    <a:prstGeom prst="rect"/>
                    <a:ln/>
                  </pic:spPr>
                </pic:pic>
              </a:graphicData>
            </a:graphic>
          </wp:anchor>
        </w:drawing>
      </w:r>
    </w:p>
    <w:p w:rsidR="00000000" w:rsidDel="00000000" w:rsidP="00000000" w:rsidRDefault="00000000" w:rsidRPr="00000000" w14:paraId="0000024D">
      <w:pPr>
        <w:jc w:val="center"/>
        <w:rPr>
          <w:sz w:val="36"/>
          <w:szCs w:val="36"/>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sectPr>
      <w:footerReference r:id="rId15" w:type="default"/>
      <w:pgSz w:h="16834" w:w="11909"/>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exandru E M" w:id="0" w:date="2020-09-12T22:52:25Z">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idea how to approach this two. For FR-3 I'll try to do an use case(page:10) based on the wireframe on schedule management(page:12). Have a look at it cause to me it seems rather complicated.</w:t>
      </w:r>
    </w:p>
  </w:comment>
  <w:comment w:author="Florin Deleanu" w:id="10" w:date="2020-09-13T17:31:44Z">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suggest we make the website similar to canvas ( when you enter it it asks you to log in immediately, and after you log in you have 2 pages:one with schedule and another with information)</w:t>
      </w:r>
    </w:p>
  </w:comment>
  <w:comment w:author="Kwangjin Lee" w:id="11" w:date="2020-09-14T08:36:29Z">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idea</w:t>
      </w:r>
    </w:p>
  </w:comment>
  <w:comment w:author="Alexandru E M" w:id="12" w:date="2020-09-14T08:45:11Z">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your suggestion sounds very nice</w:t>
      </w:r>
    </w:p>
  </w:comment>
  <w:comment w:author="Alexandru E M" w:id="1" w:date="2020-09-13T01:03:52Z">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switch sales rep with management and sales rep to only be able to see absent days(a log or smth) and ill days?</w:t>
      </w:r>
    </w:p>
  </w:comment>
  <w:comment w:author="Florin Deleanu" w:id="2" w:date="2020-09-13T17:15:25Z">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 to administration (sales rep has no connection to employee management)</w:t>
      </w:r>
    </w:p>
  </w:comment>
  <w:comment w:author="Florin Deleanu" w:id="3" w:date="2020-09-13T17:21:15Z">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shouldn't this be on sales representative?( sales requests stock, depot sends stock along with a ticket, then sales rep marks ticket as accepted when the stock is received)</w:t>
      </w:r>
    </w:p>
  </w:comment>
  <w:comment w:author="Evaldas drąsutis" w:id="4" w:date="2020-09-13T18:32:29Z">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should of added the request like he accepts the request and makes it in transit and after it is finished it marks it to sent.</w:t>
      </w:r>
    </w:p>
  </w:comment>
  <w:comment w:author="Florin Deleanu" w:id="5" w:date="2020-09-13T20:47:39Z">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Sales rep asks for refill(doenst accept it) idk what you mean</w:t>
      </w:r>
    </w:p>
  </w:comment>
  <w:comment w:author="Alexandru E M" w:id="9" w:date="2020-09-13T21:21:33Z">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sure what to do with this one. Made for the previous version of the functional requirements</w:t>
      </w:r>
    </w:p>
  </w:comment>
  <w:comment w:author="Florin Deleanu" w:id="6" w:date="2020-09-13T17:18:34Z">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wouldnt employees do that themselves when checking in/out?</w:t>
      </w:r>
    </w:p>
  </w:comment>
  <w:comment w:author="Evaldas drąsutis" w:id="7" w:date="2020-09-13T18:20:56Z">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just say that when they log in they are marked that they loged in and worked ?</w:t>
      </w:r>
    </w:p>
  </w:comment>
  <w:comment w:author="Florin Deleanu" w:id="8" w:date="2020-09-13T20:48:17Z">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mean employees check in by logging in? that doesnt look like a good design choice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FR-%1:"/>
      <w:lvlJc w:val="left"/>
      <w:pPr>
        <w:ind w:left="720" w:hanging="360"/>
      </w:pPr>
      <w:rPr>
        <w:u w:val="none"/>
      </w:rPr>
    </w:lvl>
    <w:lvl w:ilvl="1">
      <w:start w:val="1"/>
      <w:numFmt w:val="lowerLetter"/>
      <w:lvlText w:val="FR-%2:"/>
      <w:lvlJc w:val="left"/>
      <w:pPr>
        <w:ind w:left="1440" w:hanging="360"/>
      </w:pPr>
      <w:rPr>
        <w:u w:val="none"/>
      </w:rPr>
    </w:lvl>
    <w:lvl w:ilvl="2">
      <w:start w:val="1"/>
      <w:numFmt w:val="lowerRoman"/>
      <w:lvlText w:val="FR-%3:"/>
      <w:lvlJc w:val="right"/>
      <w:pPr>
        <w:ind w:left="2160" w:hanging="360"/>
      </w:pPr>
      <w:rPr>
        <w:u w:val="none"/>
      </w:rPr>
    </w:lvl>
    <w:lvl w:ilvl="3">
      <w:start w:val="1"/>
      <w:numFmt w:val="decimal"/>
      <w:lvlText w:val="FR-%4:"/>
      <w:lvlJc w:val="left"/>
      <w:pPr>
        <w:ind w:left="2880" w:hanging="360"/>
      </w:pPr>
      <w:rPr>
        <w:u w:val="none"/>
      </w:rPr>
    </w:lvl>
    <w:lvl w:ilvl="4">
      <w:start w:val="1"/>
      <w:numFmt w:val="lowerLetter"/>
      <w:lvlText w:val="FR-%5:"/>
      <w:lvlJc w:val="left"/>
      <w:pPr>
        <w:ind w:left="3600" w:hanging="360"/>
      </w:pPr>
      <w:rPr>
        <w:u w:val="none"/>
      </w:rPr>
    </w:lvl>
    <w:lvl w:ilvl="5">
      <w:start w:val="1"/>
      <w:numFmt w:val="lowerRoman"/>
      <w:lvlText w:val="FR-%6:"/>
      <w:lvlJc w:val="right"/>
      <w:pPr>
        <w:ind w:left="4320" w:hanging="360"/>
      </w:pPr>
      <w:rPr>
        <w:u w:val="none"/>
      </w:rPr>
    </w:lvl>
    <w:lvl w:ilvl="6">
      <w:start w:val="1"/>
      <w:numFmt w:val="decimal"/>
      <w:lvlText w:val="FR-%7:"/>
      <w:lvlJc w:val="left"/>
      <w:pPr>
        <w:ind w:left="5040" w:hanging="360"/>
      </w:pPr>
      <w:rPr>
        <w:u w:val="none"/>
      </w:rPr>
    </w:lvl>
    <w:lvl w:ilvl="7">
      <w:start w:val="1"/>
      <w:numFmt w:val="lowerLetter"/>
      <w:lvlText w:val="FR-%8:"/>
      <w:lvlJc w:val="left"/>
      <w:pPr>
        <w:ind w:left="5760" w:hanging="360"/>
      </w:pPr>
      <w:rPr>
        <w:u w:val="none"/>
      </w:rPr>
    </w:lvl>
    <w:lvl w:ilvl="8">
      <w:start w:val="1"/>
      <w:numFmt w:val="lowerRoman"/>
      <w:lvlText w:val="FR-%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l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6.png"/><Relationship Id="rId13" Type="http://schemas.openxmlformats.org/officeDocument/2006/relationships/image" Target="media/image7.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8.png"/><Relationship Id="rId15" Type="http://schemas.openxmlformats.org/officeDocument/2006/relationships/footer" Target="footer1.xml"/><Relationship Id="rId14" Type="http://schemas.openxmlformats.org/officeDocument/2006/relationships/image" Target="media/image4.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jp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